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CA86C8" w14:textId="1F6D27E5" w:rsidR="00462535" w:rsidRPr="00462535" w:rsidRDefault="00462535" w:rsidP="00462535">
      <w:pPr>
        <w:tabs>
          <w:tab w:val="left" w:pos="446"/>
        </w:tabs>
        <w:rPr>
          <w:rFonts w:cs="Arial"/>
          <w:b/>
          <w:sz w:val="32"/>
          <w:szCs w:val="32"/>
        </w:rPr>
      </w:pPr>
      <w:r w:rsidRPr="00462535">
        <w:rPr>
          <w:rFonts w:cs="Arial"/>
          <w:b/>
          <w:sz w:val="32"/>
          <w:szCs w:val="32"/>
        </w:rPr>
        <w:t xml:space="preserve">Protocol for the Examination of </w:t>
      </w:r>
      <w:r w:rsidR="00172A73">
        <w:rPr>
          <w:rFonts w:cs="Arial"/>
          <w:b/>
          <w:sz w:val="32"/>
          <w:szCs w:val="32"/>
        </w:rPr>
        <w:t xml:space="preserve">Biopsy </w:t>
      </w:r>
      <w:r w:rsidRPr="00462535">
        <w:rPr>
          <w:rFonts w:cs="Arial"/>
          <w:b/>
          <w:sz w:val="32"/>
          <w:szCs w:val="32"/>
        </w:rPr>
        <w:t xml:space="preserve">Specimens </w:t>
      </w:r>
      <w:proofErr w:type="gramStart"/>
      <w:r w:rsidRPr="00462535">
        <w:rPr>
          <w:rFonts w:cs="Arial"/>
          <w:b/>
          <w:sz w:val="32"/>
          <w:szCs w:val="32"/>
        </w:rPr>
        <w:t>From</w:t>
      </w:r>
      <w:proofErr w:type="gramEnd"/>
      <w:r w:rsidRPr="00462535">
        <w:rPr>
          <w:rFonts w:cs="Arial"/>
          <w:b/>
          <w:sz w:val="32"/>
          <w:szCs w:val="32"/>
        </w:rPr>
        <w:t xml:space="preserve"> Patients With Neuroblastoma</w:t>
      </w:r>
    </w:p>
    <w:p w14:paraId="38A17110" w14:textId="77777777" w:rsidR="00462535" w:rsidRPr="00462535" w:rsidRDefault="00462535" w:rsidP="00462535">
      <w:pPr>
        <w:tabs>
          <w:tab w:val="left" w:pos="446"/>
        </w:tabs>
        <w:spacing w:after="60"/>
        <w:rPr>
          <w:rFonts w:cs="Arial"/>
          <w:b/>
        </w:rPr>
      </w:pPr>
    </w:p>
    <w:tbl>
      <w:tblPr>
        <w:tblW w:w="10458" w:type="dxa"/>
        <w:tblLook w:val="00A0" w:firstRow="1" w:lastRow="0" w:firstColumn="1" w:lastColumn="0" w:noHBand="0" w:noVBand="0"/>
      </w:tblPr>
      <w:tblGrid>
        <w:gridCol w:w="4428"/>
        <w:gridCol w:w="5130"/>
        <w:gridCol w:w="900"/>
      </w:tblGrid>
      <w:tr w:rsidR="00462535" w:rsidRPr="00462535" w14:paraId="52FC6C4F" w14:textId="77777777" w:rsidTr="00462535">
        <w:tc>
          <w:tcPr>
            <w:tcW w:w="4428" w:type="dxa"/>
          </w:tcPr>
          <w:p w14:paraId="247B3474" w14:textId="66A5389C" w:rsidR="00462535" w:rsidRPr="00462535" w:rsidRDefault="00462535" w:rsidP="00172A73">
            <w:pPr>
              <w:rPr>
                <w:rFonts w:cs="Arial"/>
              </w:rPr>
            </w:pPr>
            <w:r w:rsidRPr="00462535">
              <w:rPr>
                <w:rFonts w:eastAsia="SimSun" w:cs="Arial"/>
                <w:b/>
              </w:rPr>
              <w:t xml:space="preserve">Version: </w:t>
            </w:r>
            <w:r w:rsidR="00E33A73" w:rsidRPr="00462535">
              <w:rPr>
                <w:rFonts w:eastAsia="SimSun" w:cs="Arial"/>
              </w:rPr>
              <w:t>Neuroblastoma</w:t>
            </w:r>
            <w:r w:rsidR="00C65334">
              <w:rPr>
                <w:rFonts w:eastAsia="SimSun" w:cs="Arial"/>
              </w:rPr>
              <w:t xml:space="preserve"> </w:t>
            </w:r>
            <w:r w:rsidR="00E33A73">
              <w:rPr>
                <w:rFonts w:eastAsia="SimSun" w:cs="Arial"/>
              </w:rPr>
              <w:t>Biopsy</w:t>
            </w:r>
            <w:r w:rsidR="00E65C3B">
              <w:rPr>
                <w:rFonts w:cs="Arial"/>
              </w:rPr>
              <w:t xml:space="preserve"> </w:t>
            </w:r>
            <w:r w:rsidR="00172A73">
              <w:rPr>
                <w:rFonts w:cs="Arial"/>
              </w:rPr>
              <w:t>4.0.0.0</w:t>
            </w:r>
          </w:p>
        </w:tc>
        <w:tc>
          <w:tcPr>
            <w:tcW w:w="6030" w:type="dxa"/>
            <w:gridSpan w:val="2"/>
          </w:tcPr>
          <w:p w14:paraId="2597FE1D" w14:textId="3F5CAF6E" w:rsidR="00462535" w:rsidRPr="00462535" w:rsidRDefault="00462535" w:rsidP="00BF7857">
            <w:pPr>
              <w:keepNext/>
              <w:tabs>
                <w:tab w:val="left" w:pos="360"/>
              </w:tabs>
              <w:outlineLvl w:val="1"/>
              <w:rPr>
                <w:rFonts w:eastAsia="SimSun" w:cs="Arial"/>
                <w:b/>
              </w:rPr>
            </w:pPr>
            <w:r w:rsidRPr="00462535">
              <w:rPr>
                <w:rFonts w:eastAsia="SimSun" w:cs="Arial"/>
                <w:b/>
              </w:rPr>
              <w:t xml:space="preserve">Protocol Posting Date: </w:t>
            </w:r>
            <w:r w:rsidR="00BF7857">
              <w:rPr>
                <w:rFonts w:eastAsia="SimSun" w:cs="Arial"/>
              </w:rPr>
              <w:t>February 2019</w:t>
            </w:r>
          </w:p>
        </w:tc>
      </w:tr>
      <w:tr w:rsidR="00462535" w:rsidRPr="00462535" w14:paraId="384557DA" w14:textId="77777777" w:rsidTr="00462535">
        <w:trPr>
          <w:gridAfter w:val="1"/>
          <w:wAfter w:w="900" w:type="dxa"/>
          <w:trHeight w:val="117"/>
        </w:trPr>
        <w:tc>
          <w:tcPr>
            <w:tcW w:w="9558" w:type="dxa"/>
            <w:gridSpan w:val="2"/>
          </w:tcPr>
          <w:p w14:paraId="38D4015E" w14:textId="4253A4F0" w:rsidR="00462535" w:rsidRPr="00462535" w:rsidRDefault="00462535" w:rsidP="00462535">
            <w:pPr>
              <w:keepNext/>
              <w:tabs>
                <w:tab w:val="left" w:pos="360"/>
              </w:tabs>
              <w:outlineLvl w:val="1"/>
              <w:rPr>
                <w:rFonts w:cs="Arial"/>
              </w:rPr>
            </w:pPr>
          </w:p>
        </w:tc>
      </w:tr>
    </w:tbl>
    <w:p w14:paraId="68ADFBB6" w14:textId="77777777" w:rsidR="00172A73" w:rsidRDefault="00172A73" w:rsidP="00172A73">
      <w:pPr>
        <w:tabs>
          <w:tab w:val="left" w:pos="0"/>
        </w:tabs>
        <w:rPr>
          <w:b/>
        </w:rPr>
      </w:pPr>
      <w:r>
        <w:rPr>
          <w:b/>
        </w:rPr>
        <w:t>Accreditation Requirements</w:t>
      </w:r>
    </w:p>
    <w:p w14:paraId="426DD1F1" w14:textId="1AC0A6B6" w:rsidR="00462535" w:rsidRPr="00462535" w:rsidRDefault="00172A73" w:rsidP="00462535">
      <w:pPr>
        <w:rPr>
          <w:rFonts w:cs="Arial"/>
          <w:b/>
        </w:rPr>
      </w:pPr>
      <w:r>
        <w:t xml:space="preserve">The use of this protocol is recommended for clinical care purposes but is </w:t>
      </w:r>
      <w:r w:rsidRPr="00146D50">
        <w:rPr>
          <w:u w:val="single"/>
        </w:rPr>
        <w:t>not</w:t>
      </w:r>
      <w:r>
        <w:t xml:space="preserve"> required for accreditation purposes.</w:t>
      </w:r>
    </w:p>
    <w:p w14:paraId="5A215E3C" w14:textId="77777777" w:rsidR="001B1625" w:rsidRDefault="001B1625" w:rsidP="00462535">
      <w:pPr>
        <w:rPr>
          <w:rFonts w:cs="Arial"/>
          <w:b/>
        </w:rPr>
      </w:pPr>
    </w:p>
    <w:p w14:paraId="79109BB1" w14:textId="77777777" w:rsidR="001B1625" w:rsidRPr="00EF5D4D" w:rsidRDefault="001B1625" w:rsidP="001B1625">
      <w:pPr>
        <w:rPr>
          <w:rFonts w:cs="Arial"/>
        </w:rPr>
      </w:pPr>
    </w:p>
    <w:p w14:paraId="0D31C253" w14:textId="77777777" w:rsidR="001B1625" w:rsidRPr="00B74B56" w:rsidRDefault="001B1625" w:rsidP="001B1625">
      <w:pPr>
        <w:keepNext/>
        <w:tabs>
          <w:tab w:val="left" w:pos="360"/>
        </w:tabs>
        <w:outlineLvl w:val="1"/>
        <w:rPr>
          <w:rFonts w:eastAsia="Calibri" w:cs="Arial"/>
          <w:b/>
        </w:rPr>
      </w:pPr>
      <w:r>
        <w:rPr>
          <w:rFonts w:eastAsia="Calibri" w:cs="Arial"/>
          <w:b/>
          <w:color w:val="000000"/>
        </w:rPr>
        <w:t>T</w:t>
      </w:r>
      <w:r w:rsidRPr="00B74B56">
        <w:rPr>
          <w:rFonts w:eastAsia="Calibri" w:cs="Arial"/>
          <w:b/>
          <w:color w:val="000000"/>
        </w:rPr>
        <w:t xml:space="preserve">his protocol should be used </w:t>
      </w:r>
      <w:r w:rsidRPr="00B74B56">
        <w:rPr>
          <w:rFonts w:eastAsia="Calibri" w:cs="Arial"/>
          <w:b/>
        </w:rPr>
        <w:t xml:space="preserve">for the following procedures </w:t>
      </w:r>
      <w:r>
        <w:rPr>
          <w:rFonts w:eastAsia="Calibri" w:cs="Arial"/>
          <w:b/>
        </w:rPr>
        <w:t>AND</w:t>
      </w:r>
      <w:r w:rsidRPr="00B74B56">
        <w:rPr>
          <w:rFonts w:eastAsia="Calibri" w:cs="Arial"/>
          <w:b/>
        </w:rPr>
        <w:t xml:space="preserve"> tumor types:</w:t>
      </w: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880"/>
        <w:gridCol w:w="6570"/>
      </w:tblGrid>
      <w:tr w:rsidR="001B1625" w:rsidRPr="00B74B56" w14:paraId="2E3C651B" w14:textId="77777777" w:rsidTr="001B1625">
        <w:tc>
          <w:tcPr>
            <w:tcW w:w="2880" w:type="dxa"/>
            <w:shd w:val="clear" w:color="auto" w:fill="C0C0C0"/>
          </w:tcPr>
          <w:p w14:paraId="48F8A8B8" w14:textId="77777777" w:rsidR="001B1625" w:rsidRPr="00B74B56" w:rsidRDefault="001B1625" w:rsidP="001B1625">
            <w:pPr>
              <w:rPr>
                <w:rFonts w:eastAsia="SimSun" w:cs="Arial"/>
                <w:b/>
              </w:rPr>
            </w:pPr>
            <w:r w:rsidRPr="00B74B56">
              <w:rPr>
                <w:rFonts w:eastAsia="SimSun" w:cs="Arial"/>
                <w:b/>
              </w:rPr>
              <w:t>Procedure</w:t>
            </w:r>
          </w:p>
        </w:tc>
        <w:tc>
          <w:tcPr>
            <w:tcW w:w="6570" w:type="dxa"/>
            <w:shd w:val="clear" w:color="auto" w:fill="C0C0C0"/>
          </w:tcPr>
          <w:p w14:paraId="066D6806" w14:textId="77777777" w:rsidR="001B1625" w:rsidRPr="00B74B56" w:rsidRDefault="001B1625" w:rsidP="001B1625">
            <w:pPr>
              <w:rPr>
                <w:rFonts w:eastAsia="SimSun" w:cs="Arial"/>
                <w:b/>
              </w:rPr>
            </w:pPr>
            <w:r w:rsidRPr="00B74B56">
              <w:rPr>
                <w:rFonts w:eastAsia="SimSun" w:cs="Arial"/>
                <w:b/>
              </w:rPr>
              <w:t>Description</w:t>
            </w:r>
          </w:p>
        </w:tc>
      </w:tr>
      <w:tr w:rsidR="001B1625" w:rsidRPr="00B74B56" w14:paraId="5ED4CD35" w14:textId="77777777" w:rsidTr="001B1625">
        <w:tc>
          <w:tcPr>
            <w:tcW w:w="2880" w:type="dxa"/>
          </w:tcPr>
          <w:p w14:paraId="5DFF75C1" w14:textId="77777777" w:rsidR="001B1625" w:rsidRPr="00B74B56" w:rsidRDefault="001B1625" w:rsidP="001B1625">
            <w:pPr>
              <w:rPr>
                <w:rFonts w:cs="Arial"/>
              </w:rPr>
            </w:pPr>
            <w:r>
              <w:t>Biopsy</w:t>
            </w:r>
          </w:p>
        </w:tc>
        <w:tc>
          <w:tcPr>
            <w:tcW w:w="6570" w:type="dxa"/>
          </w:tcPr>
          <w:p w14:paraId="2C5548C1" w14:textId="4FEA0A9F" w:rsidR="001B1625" w:rsidRPr="00B74B56" w:rsidRDefault="001B1625">
            <w:pPr>
              <w:rPr>
                <w:rFonts w:eastAsia="SimSun" w:cs="Arial"/>
              </w:rPr>
            </w:pPr>
            <w:r w:rsidRPr="002D3EE2">
              <w:t>Includes specimens designated</w:t>
            </w:r>
            <w:r>
              <w:t xml:space="preserve"> needle biopsy, incisional biopsy, or other</w:t>
            </w:r>
            <w:ins w:id="0" w:author="Elaine Haney (s)" w:date="2019-02-20T14:17:00Z">
              <w:r w:rsidR="00DB5B80">
                <w:t xml:space="preserve">  </w:t>
              </w:r>
            </w:ins>
          </w:p>
        </w:tc>
      </w:tr>
      <w:tr w:rsidR="001B1625" w:rsidRPr="00B74B56" w14:paraId="791398C1" w14:textId="77777777" w:rsidTr="001B1625">
        <w:tc>
          <w:tcPr>
            <w:tcW w:w="2880" w:type="dxa"/>
            <w:shd w:val="clear" w:color="auto" w:fill="C0C0C0"/>
          </w:tcPr>
          <w:p w14:paraId="24D153D4" w14:textId="77777777" w:rsidR="001B1625" w:rsidRPr="00B74B56" w:rsidRDefault="001B1625" w:rsidP="001B1625">
            <w:pPr>
              <w:rPr>
                <w:rFonts w:eastAsia="SimSun" w:cs="Arial"/>
                <w:b/>
              </w:rPr>
            </w:pPr>
            <w:r>
              <w:rPr>
                <w:rFonts w:eastAsia="SimSun" w:cs="Arial"/>
                <w:b/>
              </w:rPr>
              <w:t>Tumor T</w:t>
            </w:r>
            <w:r w:rsidRPr="00B74B56">
              <w:rPr>
                <w:rFonts w:eastAsia="SimSun" w:cs="Arial"/>
                <w:b/>
              </w:rPr>
              <w:t>ype</w:t>
            </w:r>
          </w:p>
        </w:tc>
        <w:tc>
          <w:tcPr>
            <w:tcW w:w="6570" w:type="dxa"/>
            <w:shd w:val="clear" w:color="auto" w:fill="C0C0C0"/>
          </w:tcPr>
          <w:p w14:paraId="0D89C33C" w14:textId="77777777" w:rsidR="001B1625" w:rsidRPr="00B74B56" w:rsidRDefault="001B1625" w:rsidP="001B1625">
            <w:pPr>
              <w:rPr>
                <w:rFonts w:eastAsia="SimSun" w:cs="Arial"/>
                <w:b/>
              </w:rPr>
            </w:pPr>
            <w:r w:rsidRPr="00B74B56">
              <w:rPr>
                <w:rFonts w:eastAsia="SimSun" w:cs="Arial"/>
                <w:b/>
              </w:rPr>
              <w:t>Description</w:t>
            </w:r>
          </w:p>
        </w:tc>
      </w:tr>
      <w:tr w:rsidR="001B1625" w:rsidRPr="00B74B56" w14:paraId="654C81A6" w14:textId="77777777" w:rsidTr="001B1625">
        <w:tc>
          <w:tcPr>
            <w:tcW w:w="2880" w:type="dxa"/>
          </w:tcPr>
          <w:p w14:paraId="7FD81AA5" w14:textId="5234C066" w:rsidR="001B1625" w:rsidRPr="00B74B56" w:rsidRDefault="001B1625" w:rsidP="001B1625">
            <w:pPr>
              <w:rPr>
                <w:rFonts w:cs="Arial"/>
              </w:rPr>
            </w:pPr>
            <w:r>
              <w:rPr>
                <w:rFonts w:cs="Arial"/>
              </w:rPr>
              <w:t>Neuroblastoma</w:t>
            </w:r>
          </w:p>
        </w:tc>
        <w:tc>
          <w:tcPr>
            <w:tcW w:w="6570" w:type="dxa"/>
          </w:tcPr>
          <w:p w14:paraId="208339C8" w14:textId="3BD68968" w:rsidR="001B1625" w:rsidRPr="00B74B56" w:rsidRDefault="001B1625" w:rsidP="001B1625">
            <w:pPr>
              <w:rPr>
                <w:rFonts w:eastAsia="SimSun" w:cs="Arial"/>
              </w:rPr>
            </w:pPr>
            <w:r w:rsidRPr="00632A20">
              <w:t xml:space="preserve">Includes </w:t>
            </w:r>
            <w:r>
              <w:rPr>
                <w:rFonts w:cs="Arial"/>
              </w:rPr>
              <w:t xml:space="preserve">pediatric patients with </w:t>
            </w:r>
            <w:r w:rsidRPr="00462535">
              <w:rPr>
                <w:rFonts w:cs="Arial"/>
              </w:rPr>
              <w:t>neuroblastoma and related neuroblastic tumors</w:t>
            </w:r>
          </w:p>
        </w:tc>
      </w:tr>
    </w:tbl>
    <w:p w14:paraId="4316AEE5" w14:textId="77777777" w:rsidR="001B1625" w:rsidRDefault="001B1625" w:rsidP="001B1625">
      <w:pPr>
        <w:rPr>
          <w:rFonts w:cs="Arial"/>
          <w:b/>
          <w:kern w:val="18"/>
        </w:rPr>
      </w:pPr>
    </w:p>
    <w:p w14:paraId="58406F1E" w14:textId="77777777" w:rsidR="001B1625" w:rsidRPr="00EF5D4D" w:rsidRDefault="001B1625" w:rsidP="001B1625">
      <w:pPr>
        <w:rPr>
          <w:rFonts w:cs="Arial"/>
        </w:rPr>
      </w:pPr>
      <w:r w:rsidRPr="00EF5D4D">
        <w:rPr>
          <w:rFonts w:cs="Arial"/>
          <w:b/>
          <w:kern w:val="18"/>
        </w:rPr>
        <w:t>The following should NOT be reported using this protocol:</w:t>
      </w: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450"/>
      </w:tblGrid>
      <w:tr w:rsidR="001B1625" w:rsidRPr="00B74B56" w14:paraId="30B1679A" w14:textId="77777777" w:rsidTr="001B1625">
        <w:tc>
          <w:tcPr>
            <w:tcW w:w="9450" w:type="dxa"/>
            <w:shd w:val="clear" w:color="auto" w:fill="C0C0C0"/>
          </w:tcPr>
          <w:p w14:paraId="3AF3A944" w14:textId="77777777" w:rsidR="001B1625" w:rsidRPr="00B74B56" w:rsidRDefault="001B1625" w:rsidP="001B1625">
            <w:pPr>
              <w:tabs>
                <w:tab w:val="left" w:pos="1800"/>
              </w:tabs>
              <w:rPr>
                <w:rFonts w:eastAsia="SimSun" w:cs="Arial"/>
                <w:b/>
              </w:rPr>
            </w:pPr>
            <w:r w:rsidRPr="00B74B56">
              <w:rPr>
                <w:rFonts w:eastAsia="SimSun" w:cs="Arial"/>
                <w:b/>
              </w:rPr>
              <w:t>Procedure</w:t>
            </w:r>
            <w:r>
              <w:rPr>
                <w:rFonts w:eastAsia="SimSun" w:cs="Arial"/>
                <w:b/>
              </w:rPr>
              <w:tab/>
            </w:r>
          </w:p>
        </w:tc>
      </w:tr>
      <w:tr w:rsidR="001B1625" w:rsidRPr="00B74B56" w14:paraId="570BE799" w14:textId="77777777" w:rsidTr="001B1625">
        <w:trPr>
          <w:trHeight w:val="152"/>
        </w:trPr>
        <w:tc>
          <w:tcPr>
            <w:tcW w:w="9450" w:type="dxa"/>
          </w:tcPr>
          <w:p w14:paraId="20E046E1" w14:textId="01CCBE42" w:rsidR="001B1625" w:rsidRPr="00B74B56" w:rsidRDefault="001B1625" w:rsidP="00E0445A">
            <w:pPr>
              <w:rPr>
                <w:rFonts w:eastAsia="SimSun" w:cs="Arial"/>
                <w:color w:val="000000"/>
              </w:rPr>
            </w:pPr>
            <w:r>
              <w:t xml:space="preserve">Resection (consider Neuroblastoma </w:t>
            </w:r>
            <w:r w:rsidR="00E0445A">
              <w:t xml:space="preserve">Resection </w:t>
            </w:r>
            <w:r>
              <w:t>protocol)</w:t>
            </w:r>
          </w:p>
        </w:tc>
      </w:tr>
    </w:tbl>
    <w:p w14:paraId="687800B8" w14:textId="77777777" w:rsidR="001B1625" w:rsidRDefault="001B1625" w:rsidP="00462535">
      <w:pPr>
        <w:rPr>
          <w:rFonts w:cs="Arial"/>
          <w:b/>
        </w:rPr>
      </w:pPr>
    </w:p>
    <w:p w14:paraId="6CEFECA9" w14:textId="77777777" w:rsidR="00462535" w:rsidRPr="00462535" w:rsidRDefault="00462535" w:rsidP="00462535">
      <w:pPr>
        <w:rPr>
          <w:rFonts w:cs="Arial"/>
        </w:rPr>
      </w:pPr>
    </w:p>
    <w:p w14:paraId="4B56F359" w14:textId="77777777" w:rsidR="00462535" w:rsidRPr="00462535" w:rsidRDefault="00462535" w:rsidP="00462535">
      <w:pPr>
        <w:keepNext/>
        <w:tabs>
          <w:tab w:val="left" w:pos="360"/>
        </w:tabs>
        <w:outlineLvl w:val="1"/>
        <w:rPr>
          <w:rFonts w:cs="Arial"/>
          <w:b/>
        </w:rPr>
      </w:pPr>
      <w:r w:rsidRPr="00462535">
        <w:rPr>
          <w:rFonts w:cs="Arial"/>
          <w:b/>
        </w:rPr>
        <w:t>Authors</w:t>
      </w:r>
    </w:p>
    <w:p w14:paraId="61C28302" w14:textId="697BA35F" w:rsidR="00462535" w:rsidRPr="00462535" w:rsidRDefault="00462535" w:rsidP="00462535">
      <w:pPr>
        <w:rPr>
          <w:rFonts w:cs="Arial"/>
          <w:kern w:val="18"/>
        </w:rPr>
      </w:pPr>
      <w:r w:rsidRPr="00462535">
        <w:rPr>
          <w:rFonts w:cs="Arial"/>
        </w:rPr>
        <w:t>Erin R. Rudzinski, MD</w:t>
      </w:r>
      <w:r>
        <w:rPr>
          <w:rFonts w:cs="Arial"/>
        </w:rPr>
        <w:t>*</w:t>
      </w:r>
      <w:r w:rsidRPr="00462535">
        <w:rPr>
          <w:rFonts w:cs="Arial"/>
        </w:rPr>
        <w:t>;</w:t>
      </w:r>
      <w:r w:rsidR="006A4583">
        <w:rPr>
          <w:rFonts w:cs="Arial"/>
        </w:rPr>
        <w:t xml:space="preserve"> </w:t>
      </w:r>
      <w:r w:rsidRPr="00462535">
        <w:rPr>
          <w:rFonts w:cs="Arial"/>
        </w:rPr>
        <w:t>Jason A. Jarzembowski, MD, PhD</w:t>
      </w:r>
      <w:r w:rsidR="00D37D72">
        <w:rPr>
          <w:rFonts w:cs="Arial"/>
        </w:rPr>
        <w:t>*</w:t>
      </w:r>
      <w:r w:rsidRPr="00462535">
        <w:rPr>
          <w:rFonts w:cs="Arial"/>
        </w:rPr>
        <w:t>; Miguel Reyes-Mugica, MD: Neil Sebire; Hiroyuki Shimada, MD, PhD</w:t>
      </w:r>
    </w:p>
    <w:p w14:paraId="7E28D038" w14:textId="20C5F546" w:rsidR="00462535" w:rsidRPr="00462535" w:rsidRDefault="00462535" w:rsidP="00462535">
      <w:pPr>
        <w:rPr>
          <w:rFonts w:cs="Arial"/>
          <w:kern w:val="18"/>
        </w:rPr>
      </w:pPr>
      <w:r w:rsidRPr="00462535">
        <w:rPr>
          <w:rFonts w:cs="Arial"/>
          <w:kern w:val="18"/>
        </w:rPr>
        <w:t>With guidance from the CAP Cancer and CAP Pathology Electronic Reporting Committees</w:t>
      </w:r>
    </w:p>
    <w:p w14:paraId="7EC8F524" w14:textId="77777777" w:rsidR="00462535" w:rsidRPr="00462535" w:rsidRDefault="00462535" w:rsidP="00462535">
      <w:pPr>
        <w:spacing w:before="60"/>
        <w:rPr>
          <w:rFonts w:cs="Arial"/>
          <w:i/>
          <w:kern w:val="18"/>
          <w:sz w:val="18"/>
          <w:szCs w:val="18"/>
        </w:rPr>
      </w:pPr>
      <w:r w:rsidRPr="00462535">
        <w:rPr>
          <w:rFonts w:cs="Arial"/>
          <w:i/>
          <w:kern w:val="18"/>
          <w:sz w:val="18"/>
          <w:szCs w:val="18"/>
        </w:rPr>
        <w:t xml:space="preserve">* Denotes primary author. </w:t>
      </w:r>
      <w:r w:rsidRPr="00462535">
        <w:rPr>
          <w:rFonts w:cs="Arial"/>
          <w:i/>
          <w:kern w:val="20"/>
          <w:sz w:val="18"/>
          <w:szCs w:val="18"/>
        </w:rPr>
        <w:t>A</w:t>
      </w:r>
      <w:r w:rsidRPr="00462535">
        <w:rPr>
          <w:rFonts w:cs="Arial"/>
          <w:i/>
          <w:kern w:val="18"/>
          <w:sz w:val="18"/>
          <w:szCs w:val="18"/>
        </w:rPr>
        <w:t>ll other contributing authors are listed alphabetically.</w:t>
      </w:r>
    </w:p>
    <w:p w14:paraId="7E716F91" w14:textId="77777777" w:rsidR="00462535" w:rsidRPr="00462535" w:rsidRDefault="00462535" w:rsidP="00462535">
      <w:pPr>
        <w:tabs>
          <w:tab w:val="left" w:pos="0"/>
        </w:tabs>
        <w:rPr>
          <w:rFonts w:cs="Arial"/>
          <w:b/>
          <w:kern w:val="18"/>
        </w:rPr>
      </w:pPr>
    </w:p>
    <w:p w14:paraId="5D9E0C8B" w14:textId="77777777" w:rsidR="00D94654" w:rsidRPr="008A25DA" w:rsidRDefault="00D94654" w:rsidP="008C04BB">
      <w:pPr>
        <w:pStyle w:val="Heading1"/>
        <w:rPr>
          <w:rFonts w:cs="Arial"/>
        </w:rPr>
      </w:pPr>
      <w:r w:rsidRPr="008A25DA">
        <w:rPr>
          <w:rFonts w:cs="Arial"/>
        </w:rPr>
        <w:t>Important Note</w:t>
      </w:r>
    </w:p>
    <w:p w14:paraId="135419EC" w14:textId="77777777" w:rsidR="00D94654" w:rsidRPr="008A25DA" w:rsidRDefault="00D94654" w:rsidP="008C04BB">
      <w:pPr>
        <w:rPr>
          <w:rFonts w:cs="Arial"/>
        </w:rPr>
      </w:pPr>
      <w:r w:rsidRPr="008A25DA">
        <w:rPr>
          <w:rFonts w:cs="Arial"/>
        </w:rPr>
        <w:t>First priority should always be given to formalin-fixed tissue for morphologic evaluation. Special studies (eg, ploidy analysis, fluorescence in situ hybridization</w:t>
      </w:r>
      <w:r w:rsidR="005F2981" w:rsidRPr="008A25DA">
        <w:rPr>
          <w:rFonts w:cs="Arial"/>
        </w:rPr>
        <w:t xml:space="preserve"> for </w:t>
      </w:r>
      <w:r w:rsidR="00191B59" w:rsidRPr="008A25DA">
        <w:rPr>
          <w:rFonts w:cs="Arial"/>
          <w:i/>
        </w:rPr>
        <w:t>MYCN</w:t>
      </w:r>
      <w:r w:rsidR="005F2981" w:rsidRPr="008A25DA">
        <w:rPr>
          <w:rFonts w:cs="Arial"/>
        </w:rPr>
        <w:t xml:space="preserve"> status</w:t>
      </w:r>
      <w:r w:rsidRPr="008A25DA">
        <w:rPr>
          <w:rFonts w:cs="Arial"/>
        </w:rPr>
        <w:t>) are critical to the molecular workup of neuroblastoma and require at least 100 mg of viable, snap-frozen tissue as the second priority for workup (Note A).</w:t>
      </w:r>
    </w:p>
    <w:p w14:paraId="1C733C04" w14:textId="77777777" w:rsidR="00D94654" w:rsidRPr="008A25DA" w:rsidRDefault="00D94654" w:rsidP="008C04BB">
      <w:pPr>
        <w:rPr>
          <w:rFonts w:cs="Arial"/>
        </w:rPr>
      </w:pPr>
    </w:p>
    <w:p w14:paraId="0BD231A9" w14:textId="56BBE07B" w:rsidR="00D94654" w:rsidRPr="008A25DA" w:rsidRDefault="00D94654" w:rsidP="008C04BB">
      <w:pPr>
        <w:rPr>
          <w:rFonts w:cs="Arial"/>
        </w:rPr>
      </w:pPr>
      <w:r w:rsidRPr="008A25DA">
        <w:rPr>
          <w:rFonts w:cs="Arial"/>
        </w:rPr>
        <w:t>For more information, contact: The Children’s Oncology Group Biopathology Center, Phone: (614) 722-2890 or (800) 347-2486.</w:t>
      </w:r>
    </w:p>
    <w:p w14:paraId="19C7C975" w14:textId="77777777" w:rsidR="00D94654" w:rsidRPr="008A25DA" w:rsidRDefault="00D94654" w:rsidP="008C04BB">
      <w:pPr>
        <w:rPr>
          <w:rFonts w:cs="Arial"/>
        </w:rPr>
      </w:pPr>
    </w:p>
    <w:p w14:paraId="208855A9" w14:textId="77777777" w:rsidR="00D94654" w:rsidRPr="008A25DA" w:rsidRDefault="00D94654" w:rsidP="008C04BB">
      <w:pPr>
        <w:rPr>
          <w:rFonts w:cs="Arial"/>
        </w:rPr>
      </w:pPr>
    </w:p>
    <w:p w14:paraId="33F2E9B6" w14:textId="77777777" w:rsidR="00E65C3B" w:rsidRPr="00EB27F9" w:rsidRDefault="00E65C3B" w:rsidP="00E65C3B">
      <w:pPr>
        <w:rPr>
          <w:rFonts w:cs="Arial"/>
          <w:b/>
        </w:rPr>
      </w:pPr>
      <w:r w:rsidRPr="00EB27F9">
        <w:rPr>
          <w:rFonts w:cs="Arial"/>
          <w:b/>
        </w:rPr>
        <w:t>Summary of Changes</w:t>
      </w:r>
    </w:p>
    <w:p w14:paraId="0F9CC386" w14:textId="188EA4F7" w:rsidR="00172A73" w:rsidRDefault="00172A73" w:rsidP="00172A73">
      <w:pPr>
        <w:rPr>
          <w:rFonts w:cs="Arial"/>
        </w:rPr>
      </w:pPr>
      <w:r>
        <w:rPr>
          <w:rFonts w:cs="Arial"/>
        </w:rPr>
        <w:t>v4.0.0.0</w:t>
      </w:r>
      <w:r w:rsidR="001B1625">
        <w:rPr>
          <w:rFonts w:cs="Arial"/>
        </w:rPr>
        <w:t xml:space="preserve"> - </w:t>
      </w:r>
      <w:r>
        <w:rPr>
          <w:rFonts w:cs="Arial"/>
        </w:rPr>
        <w:t>Biopsy and resection procedures separated into individual protocols</w:t>
      </w:r>
    </w:p>
    <w:p w14:paraId="294B0B2A" w14:textId="77777777" w:rsidR="00D94654" w:rsidRPr="008A25DA" w:rsidRDefault="00D94654" w:rsidP="008C04BB">
      <w:pPr>
        <w:rPr>
          <w:rFonts w:cs="Arial"/>
        </w:rPr>
        <w:sectPr w:rsidR="00D94654" w:rsidRPr="008A25DA" w:rsidSect="008A25DA">
          <w:headerReference w:type="even" r:id="rId7"/>
          <w:headerReference w:type="default" r:id="rId8"/>
          <w:footerReference w:type="even" r:id="rId9"/>
          <w:footerReference w:type="default" r:id="rId10"/>
          <w:headerReference w:type="first" r:id="rId11"/>
          <w:footerReference w:type="first" r:id="rId12"/>
          <w:pgSz w:w="12240" w:h="15840"/>
          <w:pgMar w:top="1440" w:right="1080" w:bottom="1440" w:left="1080" w:header="907" w:footer="936" w:gutter="0"/>
          <w:cols w:space="720"/>
          <w:titlePg/>
        </w:sectPr>
      </w:pPr>
    </w:p>
    <w:p w14:paraId="71C94E2E" w14:textId="77777777" w:rsidR="00BF7857" w:rsidRPr="00A81E36" w:rsidRDefault="00BF7857" w:rsidP="00BF7857">
      <w:pPr>
        <w:pStyle w:val="Head2"/>
      </w:pPr>
      <w:r w:rsidRPr="00A81E36">
        <w:lastRenderedPageBreak/>
        <w:t>Surgical Pathology Cancer Case Summary</w:t>
      </w:r>
    </w:p>
    <w:p w14:paraId="52C9209D" w14:textId="77777777" w:rsidR="00BF7857" w:rsidRPr="008A25DA" w:rsidRDefault="00BF7857" w:rsidP="00BF7857">
      <w:pPr>
        <w:rPr>
          <w:rFonts w:cs="Arial"/>
        </w:rPr>
      </w:pPr>
    </w:p>
    <w:p w14:paraId="08F50214" w14:textId="49216440" w:rsidR="00BF7857" w:rsidRDefault="00BF7857" w:rsidP="00BF7857">
      <w:pPr>
        <w:rPr>
          <w:rFonts w:cs="Arial"/>
        </w:rPr>
      </w:pPr>
      <w:r w:rsidRPr="008A25DA">
        <w:rPr>
          <w:rFonts w:cs="Arial"/>
        </w:rPr>
        <w:t xml:space="preserve">Protocol posting date: </w:t>
      </w:r>
      <w:r>
        <w:rPr>
          <w:rFonts w:cs="Arial"/>
        </w:rPr>
        <w:t>February 2019</w:t>
      </w:r>
    </w:p>
    <w:p w14:paraId="3A5D60FA" w14:textId="77777777" w:rsidR="00BF7857" w:rsidRPr="008A25DA" w:rsidRDefault="00BF7857" w:rsidP="00BF7857">
      <w:pPr>
        <w:rPr>
          <w:rFonts w:cs="Arial"/>
        </w:rPr>
      </w:pPr>
    </w:p>
    <w:p w14:paraId="2B5E3B00" w14:textId="210FBC66" w:rsidR="00BF7857" w:rsidRDefault="00BF7857" w:rsidP="00BF7857">
      <w:pPr>
        <w:pStyle w:val="Head"/>
        <w:tabs>
          <w:tab w:val="clear" w:pos="360"/>
        </w:tabs>
        <w:spacing w:line="240" w:lineRule="auto"/>
        <w:ind w:left="720" w:hanging="720"/>
        <w:rPr>
          <w:sz w:val="20"/>
        </w:rPr>
      </w:pPr>
      <w:r w:rsidRPr="00A81E36">
        <w:rPr>
          <w:sz w:val="20"/>
        </w:rPr>
        <w:t>NEUROBLASTOMA: Biopsy</w:t>
      </w:r>
    </w:p>
    <w:p w14:paraId="590A4338" w14:textId="77777777" w:rsidR="00BF7857" w:rsidRDefault="00BF7857" w:rsidP="00BF7857">
      <w:pPr>
        <w:pStyle w:val="Head"/>
        <w:tabs>
          <w:tab w:val="clear" w:pos="360"/>
        </w:tabs>
        <w:spacing w:line="240" w:lineRule="auto"/>
        <w:ind w:left="720" w:hanging="720"/>
        <w:rPr>
          <w:sz w:val="20"/>
        </w:rPr>
      </w:pPr>
    </w:p>
    <w:p w14:paraId="79C19B79" w14:textId="6BC843D8" w:rsidR="00BF7857" w:rsidRPr="00F844DA" w:rsidRDefault="00BF7857" w:rsidP="00BF7857">
      <w:pPr>
        <w:rPr>
          <w:rFonts w:cs="Arial"/>
          <w:b/>
          <w:kern w:val="22"/>
        </w:rPr>
      </w:pPr>
      <w:r w:rsidRPr="00F844DA">
        <w:rPr>
          <w:rFonts w:cs="Arial"/>
          <w:b/>
          <w:kern w:val="22"/>
        </w:rPr>
        <w:t>Note: This case summary is recommended for reporting</w:t>
      </w:r>
      <w:r>
        <w:rPr>
          <w:rFonts w:cs="Arial"/>
          <w:b/>
          <w:kern w:val="22"/>
        </w:rPr>
        <w:t xml:space="preserve"> neuroblastic tumors</w:t>
      </w:r>
      <w:r w:rsidRPr="00F844DA">
        <w:rPr>
          <w:rFonts w:cs="Arial"/>
          <w:b/>
          <w:kern w:val="22"/>
        </w:rPr>
        <w:t xml:space="preserve"> but is </w:t>
      </w:r>
      <w:r w:rsidR="009C56D4">
        <w:rPr>
          <w:rFonts w:cs="Arial"/>
          <w:b/>
          <w:kern w:val="22"/>
        </w:rPr>
        <w:t>NOT REQUIRED</w:t>
      </w:r>
      <w:r w:rsidRPr="00F844DA">
        <w:rPr>
          <w:rFonts w:cs="Arial"/>
          <w:b/>
          <w:kern w:val="22"/>
        </w:rPr>
        <w:t xml:space="preserve"> for accreditation purposes.</w:t>
      </w:r>
      <w:r w:rsidR="009C56D4">
        <w:rPr>
          <w:rFonts w:cs="Arial"/>
          <w:b/>
          <w:kern w:val="22"/>
        </w:rPr>
        <w:t xml:space="preserve"> </w:t>
      </w:r>
      <w:r w:rsidR="009C56D4">
        <w:rPr>
          <w:rFonts w:cs="Arial"/>
          <w:b/>
        </w:rPr>
        <w:t>Core data elements are bolded to help identify routinely reported elements</w:t>
      </w:r>
      <w:r w:rsidR="009C56D4" w:rsidRPr="00146D50">
        <w:rPr>
          <w:b/>
        </w:rPr>
        <w:t>.</w:t>
      </w:r>
    </w:p>
    <w:p w14:paraId="137672E3" w14:textId="77777777" w:rsidR="00BF7857" w:rsidRPr="00587D2F" w:rsidRDefault="00BF7857" w:rsidP="00BF7857">
      <w:pPr>
        <w:rPr>
          <w:rFonts w:cs="Arial"/>
        </w:rPr>
      </w:pPr>
    </w:p>
    <w:p w14:paraId="42222098" w14:textId="77777777" w:rsidR="00BF7857" w:rsidRPr="00587D2F" w:rsidRDefault="00BF7857" w:rsidP="00BF7857">
      <w:pPr>
        <w:pStyle w:val="Heading2"/>
        <w:ind w:left="0" w:firstLine="0"/>
        <w:jc w:val="both"/>
        <w:rPr>
          <w:rFonts w:cs="Arial"/>
          <w:color w:val="auto"/>
        </w:rPr>
      </w:pPr>
      <w:r w:rsidRPr="00587D2F">
        <w:rPr>
          <w:rFonts w:cs="Arial"/>
          <w:color w:val="auto"/>
        </w:rPr>
        <w:t>Select a single response unless otherwise indicated.</w:t>
      </w:r>
    </w:p>
    <w:p w14:paraId="32492E8D" w14:textId="77777777" w:rsidR="00BF7857" w:rsidRPr="00587D2F" w:rsidRDefault="00BF7857" w:rsidP="00BF7857">
      <w:pPr>
        <w:rPr>
          <w:rFonts w:cs="Arial"/>
        </w:rPr>
      </w:pPr>
    </w:p>
    <w:p w14:paraId="3C8BAE11" w14:textId="7A03C2C0" w:rsidR="00BF7857" w:rsidRPr="00587D2F" w:rsidRDefault="006E7829" w:rsidP="00BF7857">
      <w:pPr>
        <w:rPr>
          <w:rFonts w:cs="Arial"/>
          <w:b/>
        </w:rPr>
      </w:pPr>
      <w:r>
        <w:rPr>
          <w:rFonts w:cs="Arial"/>
          <w:b/>
        </w:rPr>
        <w:t>Tumor Site</w:t>
      </w:r>
    </w:p>
    <w:p w14:paraId="55A189A8" w14:textId="77777777" w:rsidR="00BF7857" w:rsidRPr="00587D2F" w:rsidRDefault="00BF7857" w:rsidP="00BF7857">
      <w:pPr>
        <w:rPr>
          <w:rFonts w:cs="Arial"/>
        </w:rPr>
      </w:pPr>
      <w:r w:rsidRPr="00587D2F">
        <w:rPr>
          <w:rFonts w:cs="Arial"/>
        </w:rPr>
        <w:t>___ Adrenal/periadrenal</w:t>
      </w:r>
    </w:p>
    <w:p w14:paraId="312AD6D0" w14:textId="77777777" w:rsidR="00BF7857" w:rsidRPr="00587D2F" w:rsidRDefault="00BF7857" w:rsidP="00BF7857">
      <w:pPr>
        <w:rPr>
          <w:rFonts w:cs="Arial"/>
        </w:rPr>
      </w:pPr>
      <w:r w:rsidRPr="00587D2F">
        <w:rPr>
          <w:rFonts w:cs="Arial"/>
        </w:rPr>
        <w:t>___ Retroperitoneal, nonadrenal</w:t>
      </w:r>
    </w:p>
    <w:p w14:paraId="537FA8CD" w14:textId="77777777" w:rsidR="00BF7857" w:rsidRPr="00587D2F" w:rsidRDefault="00BF7857" w:rsidP="00BF7857">
      <w:pPr>
        <w:rPr>
          <w:rFonts w:cs="Arial"/>
        </w:rPr>
      </w:pPr>
      <w:r w:rsidRPr="00587D2F">
        <w:rPr>
          <w:rFonts w:cs="Arial"/>
        </w:rPr>
        <w:t>___ Thoracic paraspinal</w:t>
      </w:r>
    </w:p>
    <w:p w14:paraId="637BA600" w14:textId="77777777" w:rsidR="00BF7857" w:rsidRPr="00587D2F" w:rsidRDefault="00BF7857" w:rsidP="00BF7857">
      <w:pPr>
        <w:rPr>
          <w:rFonts w:cs="Arial"/>
        </w:rPr>
      </w:pPr>
      <w:r w:rsidRPr="00587D2F">
        <w:rPr>
          <w:rFonts w:cs="Arial"/>
        </w:rPr>
        <w:t>___ Cervical region</w:t>
      </w:r>
    </w:p>
    <w:p w14:paraId="199C2C90" w14:textId="77777777" w:rsidR="00BF7857" w:rsidRPr="00587D2F" w:rsidRDefault="00BF7857" w:rsidP="00BF7857">
      <w:pPr>
        <w:rPr>
          <w:rFonts w:cs="Arial"/>
        </w:rPr>
      </w:pPr>
      <w:r w:rsidRPr="00587D2F">
        <w:rPr>
          <w:rFonts w:cs="Arial"/>
        </w:rPr>
        <w:t>___ Other (specify): _________________________</w:t>
      </w:r>
    </w:p>
    <w:p w14:paraId="17664CA2" w14:textId="77777777" w:rsidR="00BF7857" w:rsidRPr="00587D2F" w:rsidRDefault="00BF7857" w:rsidP="00BF7857">
      <w:pPr>
        <w:rPr>
          <w:rFonts w:cs="Arial"/>
        </w:rPr>
      </w:pPr>
      <w:r w:rsidRPr="00587D2F">
        <w:rPr>
          <w:rFonts w:cs="Arial"/>
        </w:rPr>
        <w:t>___ Not specified</w:t>
      </w:r>
    </w:p>
    <w:p w14:paraId="4A969ECB" w14:textId="77777777" w:rsidR="00BF7857" w:rsidRPr="00587D2F" w:rsidRDefault="00BF7857" w:rsidP="00BF7857">
      <w:pPr>
        <w:rPr>
          <w:rFonts w:cs="Arial"/>
        </w:rPr>
      </w:pPr>
    </w:p>
    <w:p w14:paraId="0F56B794" w14:textId="77777777" w:rsidR="00BF7857" w:rsidRPr="00587D2F" w:rsidRDefault="00BF7857" w:rsidP="00BF7857">
      <w:pPr>
        <w:pStyle w:val="Heading2"/>
        <w:rPr>
          <w:rFonts w:cs="Arial"/>
          <w:color w:val="auto"/>
        </w:rPr>
      </w:pPr>
      <w:r w:rsidRPr="00587D2F">
        <w:rPr>
          <w:rFonts w:cs="Arial"/>
          <w:color w:val="auto"/>
        </w:rPr>
        <w:t>Procedure (Note B)</w:t>
      </w:r>
    </w:p>
    <w:p w14:paraId="447D0BF3" w14:textId="0C404286" w:rsidR="008D7FE5" w:rsidRPr="00587D2F" w:rsidRDefault="008D7FE5" w:rsidP="00BF7857">
      <w:pPr>
        <w:rPr>
          <w:rFonts w:cs="Arial"/>
        </w:rPr>
      </w:pPr>
      <w:r>
        <w:rPr>
          <w:rFonts w:cs="Arial"/>
        </w:rPr>
        <w:t>___ Needle biopsy</w:t>
      </w:r>
    </w:p>
    <w:p w14:paraId="50E1CEDF" w14:textId="01CA2F16" w:rsidR="008D7FE5" w:rsidRPr="00587D2F" w:rsidRDefault="00BF7857" w:rsidP="00BF7857">
      <w:pPr>
        <w:rPr>
          <w:rFonts w:cs="Arial"/>
        </w:rPr>
      </w:pPr>
      <w:r w:rsidRPr="00587D2F">
        <w:rPr>
          <w:rFonts w:cs="Arial"/>
        </w:rPr>
        <w:t>___ Incisional biopsy</w:t>
      </w:r>
    </w:p>
    <w:p w14:paraId="5D3FE5F9" w14:textId="77777777" w:rsidR="00BF7857" w:rsidRPr="00587D2F" w:rsidRDefault="00BF7857" w:rsidP="00BF7857">
      <w:pPr>
        <w:rPr>
          <w:rFonts w:cs="Arial"/>
        </w:rPr>
      </w:pPr>
      <w:r w:rsidRPr="00587D2F">
        <w:rPr>
          <w:rFonts w:cs="Arial"/>
        </w:rPr>
        <w:t>___ Other (specify): _________________________</w:t>
      </w:r>
    </w:p>
    <w:p w14:paraId="77665932" w14:textId="77777777" w:rsidR="00BF7857" w:rsidRPr="00587D2F" w:rsidRDefault="00BF7857" w:rsidP="00BF7857">
      <w:pPr>
        <w:rPr>
          <w:rFonts w:cs="Arial"/>
        </w:rPr>
      </w:pPr>
      <w:r w:rsidRPr="00587D2F">
        <w:rPr>
          <w:rFonts w:cs="Arial"/>
        </w:rPr>
        <w:t>___ Not specified</w:t>
      </w:r>
    </w:p>
    <w:p w14:paraId="2C78C7E7" w14:textId="77777777" w:rsidR="00BF7857" w:rsidRPr="00587D2F" w:rsidRDefault="00BF7857" w:rsidP="00BF7857">
      <w:pPr>
        <w:rPr>
          <w:rFonts w:cs="Arial"/>
        </w:rPr>
      </w:pPr>
    </w:p>
    <w:p w14:paraId="57CB34CB" w14:textId="77777777" w:rsidR="00BF7857" w:rsidRPr="00587D2F" w:rsidRDefault="00BF7857" w:rsidP="00BF7857">
      <w:pPr>
        <w:pStyle w:val="Heading2"/>
        <w:rPr>
          <w:rFonts w:cs="Arial"/>
          <w:color w:val="auto"/>
        </w:rPr>
      </w:pPr>
      <w:r w:rsidRPr="00587D2F">
        <w:rPr>
          <w:rFonts w:cs="Arial"/>
          <w:color w:val="auto"/>
        </w:rPr>
        <w:t>Patient Age</w:t>
      </w:r>
    </w:p>
    <w:p w14:paraId="29B53863" w14:textId="77777777" w:rsidR="00BF7857" w:rsidRPr="00587D2F" w:rsidRDefault="00BF7857" w:rsidP="00BF7857">
      <w:pPr>
        <w:keepNext/>
        <w:rPr>
          <w:rFonts w:cs="Arial"/>
        </w:rPr>
      </w:pPr>
      <w:r w:rsidRPr="00587D2F">
        <w:rPr>
          <w:rFonts w:cs="Arial"/>
        </w:rPr>
        <w:t>___ &lt;18 months</w:t>
      </w:r>
    </w:p>
    <w:p w14:paraId="2840E7A9" w14:textId="77777777" w:rsidR="00BF7857" w:rsidRPr="00587D2F" w:rsidRDefault="00BF7857" w:rsidP="00BF7857">
      <w:pPr>
        <w:rPr>
          <w:rFonts w:cs="Arial"/>
        </w:rPr>
      </w:pPr>
      <w:r w:rsidRPr="00587D2F">
        <w:rPr>
          <w:rFonts w:cs="Arial"/>
        </w:rPr>
        <w:t>___ ≥18 months and &lt;5 years</w:t>
      </w:r>
    </w:p>
    <w:p w14:paraId="5D0412FD" w14:textId="77777777" w:rsidR="00BF7857" w:rsidRPr="00587D2F" w:rsidRDefault="00BF7857" w:rsidP="00BF7857">
      <w:pPr>
        <w:rPr>
          <w:rFonts w:cs="Arial"/>
        </w:rPr>
      </w:pPr>
      <w:r w:rsidRPr="00587D2F">
        <w:rPr>
          <w:rFonts w:cs="Arial"/>
        </w:rPr>
        <w:t>___ ≥5 years</w:t>
      </w:r>
    </w:p>
    <w:p w14:paraId="00595087" w14:textId="77777777" w:rsidR="00BF7857" w:rsidRPr="00587D2F" w:rsidRDefault="00BF7857" w:rsidP="00BF7857">
      <w:pPr>
        <w:rPr>
          <w:rFonts w:cs="Arial"/>
        </w:rPr>
      </w:pPr>
    </w:p>
    <w:p w14:paraId="7D72EBA2" w14:textId="77777777" w:rsidR="00BF7857" w:rsidRPr="00587D2F" w:rsidRDefault="00BF7857" w:rsidP="00BF7857">
      <w:pPr>
        <w:rPr>
          <w:rFonts w:cs="Arial"/>
          <w:b/>
        </w:rPr>
      </w:pPr>
      <w:r w:rsidRPr="00587D2F">
        <w:rPr>
          <w:rFonts w:cs="Arial"/>
          <w:b/>
        </w:rPr>
        <w:t>Histologic Type (select all that apply) (Note C)</w:t>
      </w:r>
    </w:p>
    <w:p w14:paraId="5B328438" w14:textId="77777777" w:rsidR="00EA155C" w:rsidRPr="00587D2F" w:rsidRDefault="00EA155C" w:rsidP="00EA155C">
      <w:pPr>
        <w:rPr>
          <w:rFonts w:cs="Arial"/>
        </w:rPr>
      </w:pPr>
      <w:r w:rsidRPr="00587D2F">
        <w:rPr>
          <w:rFonts w:cs="Arial"/>
        </w:rPr>
        <w:t>___ Neuroblastoma</w:t>
      </w:r>
    </w:p>
    <w:p w14:paraId="3C07448A" w14:textId="3CC127B2" w:rsidR="00EA155C" w:rsidRPr="00587D2F" w:rsidRDefault="00EA155C" w:rsidP="00EA155C">
      <w:pPr>
        <w:rPr>
          <w:rFonts w:cs="Arial"/>
        </w:rPr>
      </w:pPr>
      <w:r w:rsidRPr="00587D2F">
        <w:rPr>
          <w:rFonts w:cs="Arial"/>
        </w:rPr>
        <w:t>___ Ganglioneuroblastoma</w:t>
      </w:r>
      <w:r>
        <w:rPr>
          <w:rFonts w:cs="Arial"/>
        </w:rPr>
        <w:t>, n</w:t>
      </w:r>
      <w:r w:rsidRPr="00587D2F">
        <w:rPr>
          <w:rFonts w:cs="Arial"/>
        </w:rPr>
        <w:t>odular subtype</w:t>
      </w:r>
      <w:r w:rsidRPr="00587D2F">
        <w:rPr>
          <w:rFonts w:cs="Arial"/>
          <w:vertAlign w:val="superscript"/>
        </w:rPr>
        <w:t>#</w:t>
      </w:r>
      <w:r w:rsidRPr="00587D2F">
        <w:rPr>
          <w:rFonts w:cs="Arial"/>
        </w:rPr>
        <w:t xml:space="preserve"> (s</w:t>
      </w:r>
      <w:r>
        <w:rPr>
          <w:rFonts w:cs="Arial"/>
        </w:rPr>
        <w:t>pecify number of nodules): _____</w:t>
      </w:r>
    </w:p>
    <w:p w14:paraId="7DDD470F" w14:textId="12337051" w:rsidR="00EA155C" w:rsidRPr="00587D2F" w:rsidRDefault="00EA155C" w:rsidP="00EA155C">
      <w:pPr>
        <w:rPr>
          <w:rFonts w:cs="Arial"/>
        </w:rPr>
      </w:pPr>
      <w:r w:rsidRPr="00587D2F">
        <w:rPr>
          <w:rFonts w:cs="Arial"/>
        </w:rPr>
        <w:t>___ Ganglioneuroblastoma</w:t>
      </w:r>
      <w:r>
        <w:rPr>
          <w:rFonts w:cs="Arial"/>
        </w:rPr>
        <w:t>, i</w:t>
      </w:r>
      <w:r w:rsidRPr="00587D2F">
        <w:rPr>
          <w:rFonts w:cs="Arial"/>
        </w:rPr>
        <w:t>ntermixed subtype</w:t>
      </w:r>
    </w:p>
    <w:p w14:paraId="2CFBFDFD" w14:textId="77777777" w:rsidR="00EA155C" w:rsidRDefault="00EA155C" w:rsidP="00EA155C">
      <w:pPr>
        <w:rPr>
          <w:rFonts w:cs="Arial"/>
        </w:rPr>
      </w:pPr>
      <w:r w:rsidRPr="00587D2F">
        <w:rPr>
          <w:rFonts w:cs="Arial"/>
        </w:rPr>
        <w:t>___ Ganglioneuroma</w:t>
      </w:r>
    </w:p>
    <w:p w14:paraId="5A4BB032" w14:textId="16C716FD" w:rsidR="00EA155C" w:rsidRDefault="00EA155C" w:rsidP="00EA155C">
      <w:pPr>
        <w:rPr>
          <w:rFonts w:cs="Arial"/>
        </w:rPr>
      </w:pPr>
      <w:r w:rsidRPr="00587D2F">
        <w:rPr>
          <w:rFonts w:cs="Arial"/>
        </w:rPr>
        <w:t>___ Ganglioneuroma</w:t>
      </w:r>
      <w:r>
        <w:rPr>
          <w:rFonts w:cs="Arial"/>
        </w:rPr>
        <w:t>, maturing</w:t>
      </w:r>
    </w:p>
    <w:p w14:paraId="24B34D7A" w14:textId="6EC9A7F9" w:rsidR="00EA155C" w:rsidRPr="00587D2F" w:rsidRDefault="00EA155C" w:rsidP="00EA155C">
      <w:pPr>
        <w:rPr>
          <w:rFonts w:cs="Arial"/>
        </w:rPr>
      </w:pPr>
      <w:r w:rsidRPr="00587D2F">
        <w:rPr>
          <w:rFonts w:cs="Arial"/>
        </w:rPr>
        <w:t>___ Ganglioneuroma</w:t>
      </w:r>
      <w:r>
        <w:rPr>
          <w:rFonts w:cs="Arial"/>
        </w:rPr>
        <w:t>, mature</w:t>
      </w:r>
    </w:p>
    <w:p w14:paraId="3527E874" w14:textId="77777777" w:rsidR="00EA155C" w:rsidRDefault="00EA155C" w:rsidP="00F74B95">
      <w:pPr>
        <w:rPr>
          <w:rFonts w:cs="Arial"/>
        </w:rPr>
      </w:pPr>
      <w:r w:rsidRPr="00587D2F">
        <w:rPr>
          <w:rFonts w:cs="Arial"/>
        </w:rPr>
        <w:t>___ Neuroblastic tumor, unclassifiable</w:t>
      </w:r>
    </w:p>
    <w:p w14:paraId="3945AB9F" w14:textId="77777777" w:rsidR="00EA155C" w:rsidRDefault="00EA155C" w:rsidP="00F74B95">
      <w:pPr>
        <w:rPr>
          <w:rFonts w:cs="Arial"/>
        </w:rPr>
      </w:pPr>
      <w:r w:rsidRPr="00587D2F">
        <w:rPr>
          <w:rFonts w:cs="Arial"/>
        </w:rPr>
        <w:t>___ Cannot be determined (explain): _________________________________</w:t>
      </w:r>
    </w:p>
    <w:p w14:paraId="5CCAFA39" w14:textId="77777777" w:rsidR="00BF7857" w:rsidRPr="00587D2F" w:rsidRDefault="00BF7857" w:rsidP="00BF7857">
      <w:pPr>
        <w:spacing w:before="120"/>
        <w:rPr>
          <w:rFonts w:cs="Arial"/>
          <w:i/>
          <w:sz w:val="18"/>
          <w:szCs w:val="18"/>
        </w:rPr>
      </w:pPr>
      <w:r w:rsidRPr="00587D2F">
        <w:rPr>
          <w:rFonts w:cs="Arial"/>
          <w:i/>
          <w:sz w:val="18"/>
          <w:szCs w:val="18"/>
          <w:vertAlign w:val="superscript"/>
        </w:rPr>
        <w:t>#</w:t>
      </w:r>
      <w:r w:rsidRPr="00587D2F">
        <w:rPr>
          <w:rFonts w:cs="Arial"/>
          <w:i/>
          <w:sz w:val="18"/>
          <w:szCs w:val="18"/>
        </w:rPr>
        <w:t xml:space="preserve">Note: For nodular (composite) ganglioneuroblastomas with more than 1 nodule, degree of differentiation and mitotic-karyorrhectic index (MKI) must be given for each nodule. Please indicate the differentiation and MKI for the least favorable nodule in the case summary below. Classification of additional nodules can be described in the Comment. </w:t>
      </w:r>
    </w:p>
    <w:p w14:paraId="71EE5244" w14:textId="77777777" w:rsidR="00BF7857" w:rsidRPr="00587D2F" w:rsidRDefault="00BF7857" w:rsidP="00BF7857">
      <w:pPr>
        <w:rPr>
          <w:rFonts w:cs="Arial"/>
        </w:rPr>
      </w:pPr>
    </w:p>
    <w:p w14:paraId="5ED6FAAE" w14:textId="77777777" w:rsidR="00BF7857" w:rsidRPr="00587D2F" w:rsidRDefault="00BF7857" w:rsidP="00BF7857">
      <w:pPr>
        <w:keepNext/>
        <w:rPr>
          <w:rFonts w:cs="Arial"/>
          <w:b/>
        </w:rPr>
      </w:pPr>
      <w:r w:rsidRPr="00587D2F">
        <w:rPr>
          <w:rFonts w:cs="Arial"/>
          <w:b/>
        </w:rPr>
        <w:t>Degree of Differentiation (neuroblastic component) (Note D)</w:t>
      </w:r>
    </w:p>
    <w:p w14:paraId="785BC857" w14:textId="77777777" w:rsidR="00BF7857" w:rsidRPr="00587D2F" w:rsidRDefault="00BF7857" w:rsidP="00BF7857">
      <w:pPr>
        <w:keepNext/>
        <w:rPr>
          <w:rFonts w:cs="Arial"/>
        </w:rPr>
      </w:pPr>
      <w:r w:rsidRPr="00587D2F">
        <w:rPr>
          <w:rFonts w:cs="Arial"/>
        </w:rPr>
        <w:t>___ Undifferentiated</w:t>
      </w:r>
    </w:p>
    <w:p w14:paraId="7421975B" w14:textId="77777777" w:rsidR="00BF7857" w:rsidRPr="00587D2F" w:rsidRDefault="00BF7857" w:rsidP="00BF7857">
      <w:pPr>
        <w:keepNext/>
        <w:rPr>
          <w:rFonts w:cs="Arial"/>
        </w:rPr>
      </w:pPr>
      <w:r w:rsidRPr="00587D2F">
        <w:rPr>
          <w:rFonts w:cs="Arial"/>
        </w:rPr>
        <w:t>___ Poorly differentiated</w:t>
      </w:r>
    </w:p>
    <w:p w14:paraId="47B87186" w14:textId="77777777" w:rsidR="00BF7857" w:rsidRPr="00587D2F" w:rsidRDefault="00BF7857" w:rsidP="00BF7857">
      <w:pPr>
        <w:keepNext/>
        <w:rPr>
          <w:rFonts w:cs="Arial"/>
        </w:rPr>
      </w:pPr>
      <w:r w:rsidRPr="00587D2F">
        <w:rPr>
          <w:rFonts w:cs="Arial"/>
        </w:rPr>
        <w:t>___ Differentiating</w:t>
      </w:r>
    </w:p>
    <w:p w14:paraId="09E7F813" w14:textId="77777777" w:rsidR="00BF7857" w:rsidRPr="00587D2F" w:rsidRDefault="00BF7857" w:rsidP="00BF7857">
      <w:pPr>
        <w:keepNext/>
        <w:rPr>
          <w:rFonts w:cs="Arial"/>
        </w:rPr>
      </w:pPr>
      <w:r w:rsidRPr="00587D2F">
        <w:rPr>
          <w:rFonts w:cs="Arial"/>
        </w:rPr>
        <w:t>___ Cannot be determined (explain): __________________________________</w:t>
      </w:r>
    </w:p>
    <w:p w14:paraId="2324B4F0" w14:textId="77777777" w:rsidR="00BF7857" w:rsidRPr="00587D2F" w:rsidRDefault="00BF7857" w:rsidP="00BF7857">
      <w:pPr>
        <w:rPr>
          <w:rFonts w:cs="Arial"/>
        </w:rPr>
      </w:pPr>
      <w:r w:rsidRPr="00587D2F">
        <w:rPr>
          <w:rFonts w:cs="Arial"/>
        </w:rPr>
        <w:t>___ Not applicable</w:t>
      </w:r>
    </w:p>
    <w:p w14:paraId="523E3254" w14:textId="77777777" w:rsidR="00BF7857" w:rsidRPr="00587D2F" w:rsidRDefault="00BF7857" w:rsidP="00BF7857">
      <w:pPr>
        <w:rPr>
          <w:rFonts w:cs="Arial"/>
        </w:rPr>
      </w:pPr>
    </w:p>
    <w:p w14:paraId="371DA3DF" w14:textId="77777777" w:rsidR="00BF7857" w:rsidRPr="00587D2F" w:rsidRDefault="00BF7857" w:rsidP="00BF7857">
      <w:pPr>
        <w:keepNext/>
        <w:rPr>
          <w:rFonts w:cs="Arial"/>
          <w:b/>
        </w:rPr>
      </w:pPr>
      <w:r w:rsidRPr="00587D2F">
        <w:rPr>
          <w:rFonts w:cs="Arial"/>
          <w:b/>
        </w:rPr>
        <w:t>Mitotic-Karyorrhectic Index (MKI) (neuroblastic component) (Note E)</w:t>
      </w:r>
    </w:p>
    <w:p w14:paraId="0724764F" w14:textId="77777777" w:rsidR="00BF7857" w:rsidRPr="00587D2F" w:rsidRDefault="00BF7857" w:rsidP="00BF7857">
      <w:pPr>
        <w:rPr>
          <w:rFonts w:cs="Arial"/>
        </w:rPr>
      </w:pPr>
      <w:r w:rsidRPr="00587D2F">
        <w:rPr>
          <w:rFonts w:cs="Arial"/>
        </w:rPr>
        <w:t>___ Low (&lt;100 per 5000 cells; &lt;2%)</w:t>
      </w:r>
    </w:p>
    <w:p w14:paraId="1CDB7571" w14:textId="77777777" w:rsidR="00BF7857" w:rsidRPr="00587D2F" w:rsidRDefault="00BF7857" w:rsidP="00BF7857">
      <w:pPr>
        <w:rPr>
          <w:rFonts w:cs="Arial"/>
        </w:rPr>
      </w:pPr>
      <w:r w:rsidRPr="00587D2F">
        <w:rPr>
          <w:rFonts w:cs="Arial"/>
        </w:rPr>
        <w:t>___ Intermediate (100-200 per 5000 cells; 2%-4%)</w:t>
      </w:r>
    </w:p>
    <w:p w14:paraId="2A352121" w14:textId="77777777" w:rsidR="00BF7857" w:rsidRPr="00587D2F" w:rsidRDefault="00BF7857" w:rsidP="00BF7857">
      <w:pPr>
        <w:pStyle w:val="Heading2"/>
        <w:rPr>
          <w:rFonts w:cs="Arial"/>
          <w:b w:val="0"/>
          <w:color w:val="auto"/>
        </w:rPr>
      </w:pPr>
      <w:r w:rsidRPr="00587D2F">
        <w:rPr>
          <w:rFonts w:cs="Arial"/>
          <w:b w:val="0"/>
          <w:color w:val="auto"/>
        </w:rPr>
        <w:t>___ High (&gt;200 per 5000 cells; &gt;4%)</w:t>
      </w:r>
    </w:p>
    <w:p w14:paraId="5344C7DA" w14:textId="77777777" w:rsidR="00BF7857" w:rsidRPr="00587D2F" w:rsidRDefault="00BF7857" w:rsidP="00BF7857">
      <w:pPr>
        <w:rPr>
          <w:rFonts w:cs="Arial"/>
        </w:rPr>
      </w:pPr>
      <w:r w:rsidRPr="00587D2F">
        <w:rPr>
          <w:rFonts w:cs="Arial"/>
        </w:rPr>
        <w:t>___ Cannot be determined (explain): __________________________________</w:t>
      </w:r>
    </w:p>
    <w:p w14:paraId="10B3E05F" w14:textId="77777777" w:rsidR="00BF7857" w:rsidRPr="00587D2F" w:rsidRDefault="00BF7857" w:rsidP="00BF7857">
      <w:pPr>
        <w:rPr>
          <w:rFonts w:cs="Arial"/>
        </w:rPr>
      </w:pPr>
      <w:r w:rsidRPr="00587D2F">
        <w:rPr>
          <w:rFonts w:cs="Arial"/>
        </w:rPr>
        <w:lastRenderedPageBreak/>
        <w:t>___ Not applicable</w:t>
      </w:r>
    </w:p>
    <w:p w14:paraId="1AC1561C" w14:textId="6CAFFA43" w:rsidR="00BF7857" w:rsidRPr="00587D2F" w:rsidRDefault="00BF7857" w:rsidP="00BF7857">
      <w:pPr>
        <w:rPr>
          <w:rFonts w:cs="Arial"/>
        </w:rPr>
      </w:pPr>
    </w:p>
    <w:p w14:paraId="061128BF" w14:textId="14C98846" w:rsidR="00BF7857" w:rsidRPr="00587D2F" w:rsidRDefault="00BF7857" w:rsidP="00BF7857">
      <w:pPr>
        <w:keepNext/>
        <w:rPr>
          <w:rFonts w:cs="Arial"/>
          <w:b/>
        </w:rPr>
      </w:pPr>
      <w:r w:rsidRPr="00587D2F">
        <w:rPr>
          <w:rFonts w:cs="Arial"/>
          <w:b/>
        </w:rPr>
        <w:t xml:space="preserve">International Neuroblastoma Pathology Classification (INPC) </w:t>
      </w:r>
      <w:r>
        <w:rPr>
          <w:rFonts w:cs="Arial"/>
          <w:b/>
        </w:rPr>
        <w:t xml:space="preserve">(select all that apply) </w:t>
      </w:r>
      <w:r w:rsidRPr="00587D2F">
        <w:rPr>
          <w:rFonts w:cs="Arial"/>
          <w:b/>
        </w:rPr>
        <w:t xml:space="preserve">(Note </w:t>
      </w:r>
      <w:r w:rsidR="00001B19">
        <w:rPr>
          <w:rFonts w:cs="Arial"/>
          <w:b/>
        </w:rPr>
        <w:t>F</w:t>
      </w:r>
      <w:r w:rsidRPr="00587D2F">
        <w:rPr>
          <w:rFonts w:cs="Arial"/>
          <w:b/>
        </w:rPr>
        <w:t>)</w:t>
      </w:r>
    </w:p>
    <w:p w14:paraId="5B54E02E" w14:textId="77777777" w:rsidR="00BF7857" w:rsidRPr="00A81E36" w:rsidRDefault="00BF7857" w:rsidP="00BF7857">
      <w:pPr>
        <w:spacing w:before="60" w:after="60"/>
      </w:pPr>
      <w:r w:rsidRPr="00587D2F">
        <w:rPr>
          <w:rFonts w:cs="Arial"/>
          <w:i/>
          <w:sz w:val="18"/>
          <w:szCs w:val="18"/>
        </w:rPr>
        <w:t>Note: INPC applies to untreated primary tumors and tumors in metastatic sites provided that there is sufficient material to classify histologically. Classification based on limited material (biopsy or incomplete resection) may be subject to sampling error and should be noted, accordingly</w:t>
      </w:r>
      <w:r>
        <w:rPr>
          <w:rFonts w:cs="Arial"/>
          <w:i/>
          <w:sz w:val="18"/>
          <w:szCs w:val="18"/>
        </w:rPr>
        <w:t>.</w:t>
      </w:r>
      <w:r w:rsidRPr="00587D2F">
        <w:rPr>
          <w:rFonts w:cs="Arial"/>
          <w:i/>
          <w:sz w:val="18"/>
          <w:szCs w:val="18"/>
        </w:rPr>
        <w:t xml:space="preserve"> </w:t>
      </w:r>
      <w:r w:rsidRPr="00587D2F">
        <w:rPr>
          <w:rFonts w:cs="Arial"/>
          <w:i/>
          <w:sz w:val="18"/>
          <w:szCs w:val="18"/>
          <w:lang w:eastAsia="ja-JP"/>
        </w:rPr>
        <w:t>Bone marrow biopsy is useful only for evaluation of degree of neuroblastic differentiation but</w:t>
      </w:r>
      <w:r>
        <w:rPr>
          <w:rFonts w:cs="Arial"/>
          <w:i/>
          <w:sz w:val="18"/>
          <w:szCs w:val="18"/>
          <w:lang w:eastAsia="ja-JP"/>
        </w:rPr>
        <w:t xml:space="preserve"> is</w:t>
      </w:r>
      <w:r w:rsidRPr="00587D2F">
        <w:rPr>
          <w:rFonts w:cs="Arial"/>
          <w:i/>
          <w:sz w:val="18"/>
          <w:szCs w:val="18"/>
          <w:lang w:eastAsia="ja-JP"/>
        </w:rPr>
        <w:t xml:space="preserve"> not eligible for MKI determination.</w:t>
      </w:r>
    </w:p>
    <w:p w14:paraId="622938C6" w14:textId="77777777" w:rsidR="00BF7857" w:rsidRPr="00CE7616" w:rsidRDefault="00BF7857" w:rsidP="00BF7857">
      <w:r w:rsidRPr="00CE7616">
        <w:t xml:space="preserve">___ Favorable </w:t>
      </w:r>
      <w:r>
        <w:rPr>
          <w:rFonts w:cs="Arial"/>
        </w:rPr>
        <w:t>h</w:t>
      </w:r>
      <w:r w:rsidRPr="00587D2F">
        <w:rPr>
          <w:rFonts w:cs="Arial"/>
        </w:rPr>
        <w:t>istopathology</w:t>
      </w:r>
      <w:r w:rsidRPr="00C52F83">
        <w:rPr>
          <w:rFonts w:cs="Arial"/>
          <w:vertAlign w:val="superscript"/>
        </w:rPr>
        <w:t>#</w:t>
      </w:r>
    </w:p>
    <w:p w14:paraId="6273EBA1" w14:textId="77777777" w:rsidR="00BF7857" w:rsidRPr="00A81E36" w:rsidRDefault="00BF7857" w:rsidP="00BF7857">
      <w:pPr>
        <w:ind w:left="900" w:hanging="450"/>
        <w:rPr>
          <w:rFonts w:cs="Arial"/>
          <w:i/>
          <w:sz w:val="18"/>
          <w:szCs w:val="18"/>
        </w:rPr>
      </w:pPr>
      <w:r w:rsidRPr="00C52F83">
        <w:rPr>
          <w:i/>
          <w:sz w:val="18"/>
          <w:szCs w:val="18"/>
          <w:vertAlign w:val="superscript"/>
        </w:rPr>
        <w:t>#</w:t>
      </w:r>
      <w:r w:rsidRPr="00A81E36">
        <w:rPr>
          <w:rFonts w:cs="Arial"/>
          <w:i/>
          <w:sz w:val="18"/>
          <w:szCs w:val="18"/>
        </w:rPr>
        <w:t>Note: The following histologic type, differentiation, MKI, and age groupings denote a favorable histopathology classification.</w:t>
      </w:r>
    </w:p>
    <w:p w14:paraId="14236851" w14:textId="77777777" w:rsidR="00BF7857" w:rsidRPr="00A81E36" w:rsidRDefault="00BF7857" w:rsidP="00BF7857">
      <w:pPr>
        <w:ind w:left="900" w:hanging="450"/>
        <w:rPr>
          <w:rFonts w:cs="Arial"/>
          <w:i/>
          <w:sz w:val="18"/>
          <w:szCs w:val="18"/>
        </w:rPr>
      </w:pPr>
      <w:r w:rsidRPr="00A81E36">
        <w:rPr>
          <w:rFonts w:cs="Arial"/>
          <w:i/>
          <w:sz w:val="18"/>
          <w:szCs w:val="18"/>
        </w:rPr>
        <w:tab/>
        <w:t>Neuroblastoma (Schwannian stroma-poor)</w:t>
      </w:r>
    </w:p>
    <w:p w14:paraId="2D65A353" w14:textId="77777777" w:rsidR="00BF7857" w:rsidRPr="00A81E36" w:rsidRDefault="00BF7857" w:rsidP="00BF7857">
      <w:pPr>
        <w:ind w:left="1350" w:hanging="450"/>
        <w:rPr>
          <w:rFonts w:cs="Arial"/>
          <w:i/>
          <w:sz w:val="18"/>
          <w:szCs w:val="18"/>
        </w:rPr>
      </w:pPr>
      <w:r w:rsidRPr="00A81E36">
        <w:rPr>
          <w:rFonts w:cs="Arial"/>
          <w:i/>
          <w:sz w:val="18"/>
          <w:szCs w:val="18"/>
        </w:rPr>
        <w:tab/>
        <w:t>Poorly differentiated subtype, low or intermediate MKI, &lt;18 months old</w:t>
      </w:r>
    </w:p>
    <w:p w14:paraId="2F376DF6" w14:textId="77777777" w:rsidR="00BF7857" w:rsidRPr="00A81E36" w:rsidRDefault="00BF7857" w:rsidP="00BF7857">
      <w:pPr>
        <w:ind w:left="1350" w:hanging="450"/>
        <w:rPr>
          <w:rFonts w:cs="Arial"/>
          <w:i/>
          <w:sz w:val="18"/>
          <w:szCs w:val="18"/>
        </w:rPr>
      </w:pPr>
      <w:r w:rsidRPr="00A81E36">
        <w:rPr>
          <w:rFonts w:cs="Arial"/>
          <w:i/>
          <w:sz w:val="18"/>
          <w:szCs w:val="18"/>
        </w:rPr>
        <w:tab/>
        <w:t>Differentiating subtype, intermediate MKI, &lt;18 months old</w:t>
      </w:r>
    </w:p>
    <w:p w14:paraId="7C8242CA" w14:textId="77777777" w:rsidR="00BF7857" w:rsidRPr="00A81E36" w:rsidRDefault="00BF7857" w:rsidP="00BF7857">
      <w:pPr>
        <w:ind w:left="1350" w:hanging="450"/>
        <w:rPr>
          <w:rFonts w:cs="Arial"/>
          <w:i/>
          <w:sz w:val="18"/>
          <w:szCs w:val="18"/>
        </w:rPr>
      </w:pPr>
      <w:r w:rsidRPr="00A81E36">
        <w:rPr>
          <w:rFonts w:cs="Arial"/>
          <w:i/>
          <w:sz w:val="18"/>
          <w:szCs w:val="18"/>
        </w:rPr>
        <w:tab/>
        <w:t>Differentiating subtype, low MKI, &lt;5 years old</w:t>
      </w:r>
    </w:p>
    <w:p w14:paraId="2C494A14" w14:textId="77777777" w:rsidR="00BF7857" w:rsidRPr="00A81E36" w:rsidRDefault="00BF7857" w:rsidP="00BF7857">
      <w:pPr>
        <w:ind w:left="450" w:firstLine="450"/>
        <w:rPr>
          <w:rFonts w:cs="Arial"/>
          <w:i/>
          <w:sz w:val="18"/>
          <w:szCs w:val="18"/>
        </w:rPr>
      </w:pPr>
      <w:r w:rsidRPr="00A81E36">
        <w:rPr>
          <w:rFonts w:cs="Arial"/>
          <w:i/>
          <w:sz w:val="18"/>
          <w:szCs w:val="18"/>
        </w:rPr>
        <w:t>Ganglioneuroblastoma, nodular (list least favorable nodule)</w:t>
      </w:r>
    </w:p>
    <w:p w14:paraId="12AB9D23" w14:textId="77777777" w:rsidR="00BF7857" w:rsidRPr="00A81E36" w:rsidRDefault="00BF7857" w:rsidP="00BF7857">
      <w:pPr>
        <w:ind w:left="1350" w:hanging="450"/>
        <w:rPr>
          <w:rFonts w:cs="Arial"/>
          <w:i/>
          <w:sz w:val="18"/>
          <w:szCs w:val="18"/>
        </w:rPr>
      </w:pPr>
      <w:r w:rsidRPr="00A81E36">
        <w:rPr>
          <w:rFonts w:cs="Arial"/>
          <w:i/>
          <w:sz w:val="18"/>
          <w:szCs w:val="18"/>
        </w:rPr>
        <w:tab/>
        <w:t>Poorly differentiated subtype, low or intermediate MKI, &lt;18 months old</w:t>
      </w:r>
    </w:p>
    <w:p w14:paraId="5CB80036" w14:textId="77777777" w:rsidR="00BF7857" w:rsidRPr="00A81E36" w:rsidRDefault="00BF7857" w:rsidP="00BF7857">
      <w:pPr>
        <w:ind w:left="1350" w:hanging="450"/>
        <w:rPr>
          <w:rFonts w:cs="Arial"/>
          <w:i/>
          <w:sz w:val="18"/>
          <w:szCs w:val="18"/>
        </w:rPr>
      </w:pPr>
      <w:r w:rsidRPr="00A81E36">
        <w:rPr>
          <w:rFonts w:cs="Arial"/>
          <w:i/>
          <w:sz w:val="18"/>
          <w:szCs w:val="18"/>
        </w:rPr>
        <w:tab/>
        <w:t>Differentiating subtype, intermediate MKI, &lt;18 months old</w:t>
      </w:r>
    </w:p>
    <w:p w14:paraId="19ECEFCF" w14:textId="77777777" w:rsidR="00BF7857" w:rsidRPr="00A81E36" w:rsidRDefault="00BF7857" w:rsidP="00BF7857">
      <w:pPr>
        <w:ind w:left="1350" w:hanging="450"/>
        <w:rPr>
          <w:rFonts w:cs="Arial"/>
          <w:i/>
          <w:sz w:val="18"/>
          <w:szCs w:val="18"/>
        </w:rPr>
      </w:pPr>
      <w:r w:rsidRPr="00A81E36">
        <w:rPr>
          <w:rFonts w:cs="Arial"/>
          <w:i/>
          <w:sz w:val="18"/>
          <w:szCs w:val="18"/>
        </w:rPr>
        <w:tab/>
        <w:t>Differentiating subtype, low MKI, &lt;5 years old</w:t>
      </w:r>
    </w:p>
    <w:p w14:paraId="31B8AA06" w14:textId="3620C0BF" w:rsidR="00BF7857" w:rsidRPr="00A81E36" w:rsidRDefault="00BF7857" w:rsidP="00EF485F">
      <w:pPr>
        <w:ind w:left="450" w:firstLine="270"/>
        <w:rPr>
          <w:rFonts w:cs="Arial"/>
          <w:i/>
          <w:sz w:val="18"/>
          <w:szCs w:val="18"/>
        </w:rPr>
      </w:pPr>
      <w:r w:rsidRPr="00A81E36">
        <w:rPr>
          <w:rFonts w:cs="Arial"/>
          <w:i/>
          <w:sz w:val="18"/>
          <w:szCs w:val="18"/>
        </w:rPr>
        <w:t>Ganglioneuroblastoma, intermixed (Schwannian stroma-</w:t>
      </w:r>
      <w:r>
        <w:rPr>
          <w:rFonts w:cs="Arial"/>
          <w:i/>
          <w:sz w:val="18"/>
          <w:szCs w:val="18"/>
        </w:rPr>
        <w:t>rich</w:t>
      </w:r>
      <w:r w:rsidRPr="00A81E36">
        <w:rPr>
          <w:rFonts w:cs="Arial"/>
          <w:i/>
          <w:sz w:val="18"/>
          <w:szCs w:val="18"/>
        </w:rPr>
        <w:t>), any age</w:t>
      </w:r>
    </w:p>
    <w:p w14:paraId="145F6925" w14:textId="218F2226" w:rsidR="00BF7857" w:rsidRPr="00A81E36" w:rsidRDefault="00BF7857" w:rsidP="00EF485F">
      <w:pPr>
        <w:pStyle w:val="Heading3"/>
        <w:keepLines/>
        <w:ind w:left="450" w:firstLine="270"/>
        <w:rPr>
          <w:rFonts w:cs="Arial"/>
          <w:i/>
          <w:sz w:val="18"/>
          <w:szCs w:val="18"/>
          <w:u w:val="none"/>
        </w:rPr>
      </w:pPr>
      <w:r w:rsidRPr="00A81E36">
        <w:rPr>
          <w:rFonts w:cs="Arial"/>
          <w:i/>
          <w:sz w:val="18"/>
          <w:szCs w:val="18"/>
          <w:u w:val="none"/>
        </w:rPr>
        <w:t>Ganglioneuroma (Schwannian stroma-dominant), mature or maturing, any age</w:t>
      </w:r>
    </w:p>
    <w:p w14:paraId="2B51766D" w14:textId="77777777" w:rsidR="00BF7857" w:rsidRDefault="00BF7857" w:rsidP="00BF7857">
      <w:pPr>
        <w:pStyle w:val="Heading3"/>
        <w:keepLines/>
        <w:rPr>
          <w:rFonts w:cs="Arial"/>
          <w:u w:val="none"/>
        </w:rPr>
      </w:pPr>
      <w:r>
        <w:rPr>
          <w:rFonts w:cs="Arial"/>
          <w:u w:val="none"/>
        </w:rPr>
        <w:t>___ Unfavorable h</w:t>
      </w:r>
      <w:r w:rsidRPr="00587D2F">
        <w:rPr>
          <w:rFonts w:cs="Arial"/>
          <w:u w:val="none"/>
        </w:rPr>
        <w:t>istopathology</w:t>
      </w:r>
      <w:r w:rsidRPr="00C52F83">
        <w:rPr>
          <w:rFonts w:cs="Arial"/>
          <w:u w:val="none"/>
          <w:vertAlign w:val="superscript"/>
        </w:rPr>
        <w:t>##</w:t>
      </w:r>
    </w:p>
    <w:p w14:paraId="6F390019" w14:textId="77777777" w:rsidR="00BF7857" w:rsidRPr="00A81E36" w:rsidRDefault="00BF7857" w:rsidP="00BF7857">
      <w:pPr>
        <w:ind w:left="900" w:hanging="450"/>
        <w:rPr>
          <w:rFonts w:cs="Arial"/>
          <w:i/>
          <w:sz w:val="18"/>
          <w:szCs w:val="18"/>
        </w:rPr>
      </w:pPr>
      <w:r w:rsidRPr="00C52F83">
        <w:rPr>
          <w:rFonts w:cs="Arial"/>
          <w:i/>
          <w:sz w:val="18"/>
          <w:szCs w:val="18"/>
          <w:vertAlign w:val="superscript"/>
        </w:rPr>
        <w:t>##</w:t>
      </w:r>
      <w:r w:rsidRPr="00383FE0">
        <w:rPr>
          <w:rFonts w:cs="Arial"/>
          <w:i/>
          <w:sz w:val="18"/>
          <w:szCs w:val="18"/>
        </w:rPr>
        <w:t>Note: The following histologic type, differentiation, MKI, and age groupings denote a</w:t>
      </w:r>
      <w:r>
        <w:rPr>
          <w:rFonts w:cs="Arial"/>
          <w:i/>
          <w:sz w:val="18"/>
          <w:szCs w:val="18"/>
        </w:rPr>
        <w:t>n</w:t>
      </w:r>
      <w:r w:rsidRPr="00383FE0">
        <w:rPr>
          <w:rFonts w:cs="Arial"/>
          <w:i/>
          <w:sz w:val="18"/>
          <w:szCs w:val="18"/>
        </w:rPr>
        <w:t xml:space="preserve"> </w:t>
      </w:r>
      <w:r>
        <w:rPr>
          <w:rFonts w:cs="Arial"/>
          <w:i/>
          <w:sz w:val="18"/>
          <w:szCs w:val="18"/>
        </w:rPr>
        <w:t>un</w:t>
      </w:r>
      <w:r w:rsidRPr="00383FE0">
        <w:rPr>
          <w:rFonts w:cs="Arial"/>
          <w:i/>
          <w:sz w:val="18"/>
          <w:szCs w:val="18"/>
        </w:rPr>
        <w:t>favorable histopathology classification.</w:t>
      </w:r>
    </w:p>
    <w:p w14:paraId="7CD0F20A" w14:textId="77777777" w:rsidR="0060293B" w:rsidRPr="00A81E36" w:rsidRDefault="0060293B" w:rsidP="0060293B">
      <w:pPr>
        <w:ind w:left="1350" w:hanging="450"/>
        <w:rPr>
          <w:rFonts w:cs="Arial"/>
          <w:i/>
          <w:sz w:val="18"/>
          <w:szCs w:val="18"/>
        </w:rPr>
      </w:pPr>
      <w:r w:rsidRPr="00A81E36">
        <w:rPr>
          <w:rFonts w:cs="Arial"/>
          <w:i/>
          <w:sz w:val="18"/>
          <w:szCs w:val="18"/>
        </w:rPr>
        <w:t>Neuroblastoma (Schwannian stroma-poor)</w:t>
      </w:r>
    </w:p>
    <w:p w14:paraId="76E256E0" w14:textId="0B1DDF94" w:rsidR="0060293B" w:rsidRPr="00A81E36" w:rsidRDefault="0060293B" w:rsidP="00EF485F">
      <w:pPr>
        <w:ind w:left="1350"/>
        <w:rPr>
          <w:rFonts w:cs="Arial"/>
          <w:i/>
          <w:sz w:val="18"/>
          <w:szCs w:val="18"/>
        </w:rPr>
      </w:pPr>
      <w:r w:rsidRPr="00A81E36">
        <w:rPr>
          <w:rFonts w:cs="Arial"/>
          <w:i/>
          <w:sz w:val="18"/>
          <w:szCs w:val="18"/>
        </w:rPr>
        <w:t>Undifferentiated subtype, any MKI, any age</w:t>
      </w:r>
    </w:p>
    <w:p w14:paraId="642BC922" w14:textId="1416E717" w:rsidR="0060293B" w:rsidRPr="00A81E36" w:rsidRDefault="0060293B" w:rsidP="00EF485F">
      <w:pPr>
        <w:ind w:left="1350"/>
        <w:rPr>
          <w:rFonts w:cs="Arial"/>
          <w:i/>
          <w:sz w:val="18"/>
          <w:szCs w:val="18"/>
        </w:rPr>
      </w:pPr>
      <w:r w:rsidRPr="00A81E36">
        <w:rPr>
          <w:rFonts w:cs="Arial"/>
          <w:i/>
          <w:sz w:val="18"/>
          <w:szCs w:val="18"/>
        </w:rPr>
        <w:t>Poorly differentiated subtype, high MKI, any age</w:t>
      </w:r>
    </w:p>
    <w:p w14:paraId="7ECFFDA2" w14:textId="4DAC2B48" w:rsidR="0060293B" w:rsidRPr="00A81E36" w:rsidRDefault="0060293B" w:rsidP="00EF485F">
      <w:pPr>
        <w:ind w:left="1350"/>
        <w:rPr>
          <w:rFonts w:cs="Arial"/>
          <w:i/>
          <w:sz w:val="18"/>
          <w:szCs w:val="18"/>
        </w:rPr>
      </w:pPr>
      <w:r w:rsidRPr="00A81E36">
        <w:rPr>
          <w:rFonts w:cs="Arial"/>
          <w:i/>
          <w:sz w:val="18"/>
          <w:szCs w:val="18"/>
        </w:rPr>
        <w:t>Poorly differentiated subtype, low or intermediate MKI, &gt;18 months old</w:t>
      </w:r>
    </w:p>
    <w:p w14:paraId="0C42195B" w14:textId="61053F66" w:rsidR="0060293B" w:rsidRPr="00A81E36" w:rsidRDefault="0060293B" w:rsidP="00EF485F">
      <w:pPr>
        <w:ind w:left="1350"/>
        <w:rPr>
          <w:rFonts w:cs="Arial"/>
          <w:i/>
          <w:sz w:val="18"/>
          <w:szCs w:val="18"/>
        </w:rPr>
      </w:pPr>
      <w:r w:rsidRPr="00A81E36">
        <w:rPr>
          <w:rFonts w:cs="Arial"/>
          <w:i/>
          <w:sz w:val="18"/>
          <w:szCs w:val="18"/>
        </w:rPr>
        <w:t>Differentiating subtype, high MKI, any age</w:t>
      </w:r>
    </w:p>
    <w:p w14:paraId="5ED361F1" w14:textId="215E0885" w:rsidR="0060293B" w:rsidRPr="00A81E36" w:rsidRDefault="0060293B" w:rsidP="00EF485F">
      <w:pPr>
        <w:ind w:left="1350"/>
        <w:rPr>
          <w:rFonts w:cs="Arial"/>
          <w:i/>
          <w:sz w:val="18"/>
          <w:szCs w:val="18"/>
        </w:rPr>
      </w:pPr>
      <w:r w:rsidRPr="00A81E36">
        <w:rPr>
          <w:rFonts w:cs="Arial"/>
          <w:i/>
          <w:sz w:val="18"/>
          <w:szCs w:val="18"/>
        </w:rPr>
        <w:t>Differentiating subtype, intermediate MKI, &gt;18 months old</w:t>
      </w:r>
    </w:p>
    <w:p w14:paraId="6E6148FE" w14:textId="2F798F57" w:rsidR="0060293B" w:rsidRPr="00A81E36" w:rsidRDefault="0060293B" w:rsidP="00EF485F">
      <w:pPr>
        <w:ind w:left="1350"/>
        <w:rPr>
          <w:rFonts w:cs="Arial"/>
          <w:i/>
          <w:sz w:val="18"/>
          <w:szCs w:val="18"/>
        </w:rPr>
      </w:pPr>
      <w:r w:rsidRPr="00A81E36">
        <w:rPr>
          <w:rFonts w:cs="Arial"/>
          <w:i/>
          <w:sz w:val="18"/>
          <w:szCs w:val="18"/>
        </w:rPr>
        <w:t>Differentiating subtype, low MKI, &gt;5 years old</w:t>
      </w:r>
    </w:p>
    <w:p w14:paraId="253A2E70" w14:textId="77777777" w:rsidR="0060293B" w:rsidRPr="00A81E36" w:rsidRDefault="0060293B" w:rsidP="0060293B">
      <w:pPr>
        <w:ind w:left="1350" w:hanging="450"/>
        <w:rPr>
          <w:rFonts w:cs="Arial"/>
          <w:i/>
          <w:sz w:val="18"/>
          <w:szCs w:val="18"/>
        </w:rPr>
      </w:pPr>
      <w:r w:rsidRPr="00A81E36">
        <w:rPr>
          <w:rFonts w:cs="Arial"/>
          <w:i/>
          <w:sz w:val="18"/>
          <w:szCs w:val="18"/>
        </w:rPr>
        <w:t>Ganglioneuroblastoma, nodular (list least favorable nodule)</w:t>
      </w:r>
    </w:p>
    <w:p w14:paraId="44144366" w14:textId="657CB8D9" w:rsidR="0060293B" w:rsidRPr="00A81E36" w:rsidRDefault="0060293B" w:rsidP="00EF485F">
      <w:pPr>
        <w:ind w:left="1350"/>
        <w:rPr>
          <w:rFonts w:cs="Arial"/>
          <w:i/>
          <w:sz w:val="18"/>
          <w:szCs w:val="18"/>
        </w:rPr>
      </w:pPr>
      <w:r w:rsidRPr="00A81E36">
        <w:rPr>
          <w:rFonts w:cs="Arial"/>
          <w:i/>
          <w:sz w:val="18"/>
          <w:szCs w:val="18"/>
        </w:rPr>
        <w:t>Undifferentiated subtype, any MKI, any age</w:t>
      </w:r>
    </w:p>
    <w:p w14:paraId="586A692F" w14:textId="7CCC382B" w:rsidR="0060293B" w:rsidRPr="00A81E36" w:rsidRDefault="0060293B" w:rsidP="00EF485F">
      <w:pPr>
        <w:ind w:left="1350"/>
        <w:rPr>
          <w:rFonts w:cs="Arial"/>
          <w:i/>
          <w:sz w:val="18"/>
          <w:szCs w:val="18"/>
        </w:rPr>
      </w:pPr>
      <w:r w:rsidRPr="00A81E36">
        <w:rPr>
          <w:rFonts w:cs="Arial"/>
          <w:i/>
          <w:sz w:val="18"/>
          <w:szCs w:val="18"/>
        </w:rPr>
        <w:t>Poorly differentiated subtype, high MKI, any age</w:t>
      </w:r>
    </w:p>
    <w:p w14:paraId="055214B5" w14:textId="4193B392" w:rsidR="0060293B" w:rsidRPr="00A81E36" w:rsidRDefault="0060293B" w:rsidP="00EF485F">
      <w:pPr>
        <w:ind w:left="1350"/>
        <w:rPr>
          <w:rFonts w:cs="Arial"/>
          <w:i/>
          <w:sz w:val="18"/>
          <w:szCs w:val="18"/>
        </w:rPr>
      </w:pPr>
      <w:r w:rsidRPr="00A81E36">
        <w:rPr>
          <w:rFonts w:cs="Arial"/>
          <w:i/>
          <w:sz w:val="18"/>
          <w:szCs w:val="18"/>
        </w:rPr>
        <w:t>Poorly differentiated subtype, low or intermediate MKI, &gt;18 months old</w:t>
      </w:r>
    </w:p>
    <w:p w14:paraId="38F1150F" w14:textId="5A5CBBBC" w:rsidR="0060293B" w:rsidRPr="00A81E36" w:rsidRDefault="0060293B" w:rsidP="00EF485F">
      <w:pPr>
        <w:ind w:left="1350"/>
        <w:rPr>
          <w:rFonts w:cs="Arial"/>
          <w:i/>
          <w:sz w:val="18"/>
          <w:szCs w:val="18"/>
        </w:rPr>
      </w:pPr>
      <w:r w:rsidRPr="00A81E36">
        <w:rPr>
          <w:rFonts w:cs="Arial"/>
          <w:i/>
          <w:sz w:val="18"/>
          <w:szCs w:val="18"/>
        </w:rPr>
        <w:t>Differentiating subtype, high MKI, any age</w:t>
      </w:r>
    </w:p>
    <w:p w14:paraId="13C1A7DC" w14:textId="329AF104" w:rsidR="0060293B" w:rsidRPr="00A81E36" w:rsidRDefault="0060293B" w:rsidP="00EF485F">
      <w:pPr>
        <w:ind w:left="1350"/>
        <w:rPr>
          <w:rFonts w:cs="Arial"/>
          <w:i/>
          <w:sz w:val="18"/>
          <w:szCs w:val="18"/>
        </w:rPr>
      </w:pPr>
      <w:r w:rsidRPr="00A81E36">
        <w:rPr>
          <w:rFonts w:cs="Arial"/>
          <w:i/>
          <w:sz w:val="18"/>
          <w:szCs w:val="18"/>
        </w:rPr>
        <w:t>Differentiating subtype, intermediate MKI, &gt;18 months old</w:t>
      </w:r>
    </w:p>
    <w:p w14:paraId="07515A5F" w14:textId="7D1CF87F" w:rsidR="0060293B" w:rsidRPr="00A81E36" w:rsidRDefault="0060293B" w:rsidP="00EF485F">
      <w:pPr>
        <w:keepLines/>
        <w:ind w:left="900" w:firstLine="450"/>
        <w:rPr>
          <w:rFonts w:cs="Arial"/>
          <w:i/>
          <w:sz w:val="18"/>
          <w:szCs w:val="18"/>
        </w:rPr>
      </w:pPr>
      <w:r w:rsidRPr="00A81E36">
        <w:rPr>
          <w:rFonts w:cs="Arial"/>
          <w:i/>
          <w:sz w:val="18"/>
          <w:szCs w:val="18"/>
        </w:rPr>
        <w:t>Differentiating subtype, low MKI, &gt;5 years old</w:t>
      </w:r>
    </w:p>
    <w:p w14:paraId="0E0279BB" w14:textId="77777777" w:rsidR="00BF7857" w:rsidRPr="00587D2F" w:rsidRDefault="00BF7857" w:rsidP="00BF7857">
      <w:pPr>
        <w:keepLines/>
        <w:rPr>
          <w:rFonts w:cs="Arial"/>
        </w:rPr>
      </w:pPr>
      <w:r w:rsidRPr="00587D2F">
        <w:rPr>
          <w:rFonts w:cs="Arial"/>
        </w:rPr>
        <w:t>___ Cannot be determined secondary to insufficient material</w:t>
      </w:r>
    </w:p>
    <w:p w14:paraId="1004B023" w14:textId="77777777" w:rsidR="00BF7857" w:rsidRPr="00587D2F" w:rsidRDefault="00BF7857" w:rsidP="00BF7857">
      <w:pPr>
        <w:rPr>
          <w:rFonts w:cs="Arial"/>
        </w:rPr>
      </w:pPr>
    </w:p>
    <w:p w14:paraId="6FFF8B03" w14:textId="7ADDC5BB" w:rsidR="00BF7857" w:rsidRPr="00E0445A" w:rsidRDefault="00BF7857" w:rsidP="00BF7857">
      <w:pPr>
        <w:keepNext/>
        <w:rPr>
          <w:rFonts w:cs="Arial"/>
        </w:rPr>
      </w:pPr>
      <w:r w:rsidRPr="00E0445A">
        <w:rPr>
          <w:rFonts w:cs="Arial"/>
        </w:rPr>
        <w:t xml:space="preserve">Ancillary Studies (Note </w:t>
      </w:r>
      <w:r w:rsidR="00001B19" w:rsidRPr="00817158">
        <w:rPr>
          <w:rFonts w:cs="Arial"/>
        </w:rPr>
        <w:t>G</w:t>
      </w:r>
      <w:r w:rsidRPr="00E0445A">
        <w:rPr>
          <w:rFonts w:cs="Arial"/>
        </w:rPr>
        <w:t>)</w:t>
      </w:r>
    </w:p>
    <w:p w14:paraId="3984E016" w14:textId="77777777" w:rsidR="00BF7857" w:rsidRPr="00587D2F" w:rsidRDefault="00BF7857" w:rsidP="00BF7857">
      <w:pPr>
        <w:keepNext/>
        <w:rPr>
          <w:rFonts w:cs="Arial"/>
          <w:b/>
        </w:rPr>
      </w:pPr>
    </w:p>
    <w:p w14:paraId="39957858" w14:textId="28F78707" w:rsidR="00BF7857" w:rsidRPr="00E0445A" w:rsidRDefault="00BF7857" w:rsidP="00BF7857">
      <w:pPr>
        <w:keepNext/>
        <w:rPr>
          <w:rFonts w:cs="Arial"/>
          <w:b/>
          <w:u w:val="single"/>
        </w:rPr>
      </w:pPr>
      <w:r w:rsidRPr="00E0445A">
        <w:rPr>
          <w:rFonts w:cs="Arial"/>
          <w:b/>
          <w:i/>
          <w:u w:val="single"/>
        </w:rPr>
        <w:t xml:space="preserve">MYCN </w:t>
      </w:r>
      <w:r w:rsidRPr="00E0445A">
        <w:rPr>
          <w:rFonts w:cs="Arial"/>
          <w:b/>
          <w:u w:val="single"/>
        </w:rPr>
        <w:t>Amplification Status (all tumors except ganglioneuroma)</w:t>
      </w:r>
    </w:p>
    <w:p w14:paraId="3636A555" w14:textId="77777777" w:rsidR="00BF7857" w:rsidRPr="00587D2F" w:rsidRDefault="00BF7857" w:rsidP="00BF7857">
      <w:pPr>
        <w:spacing w:before="60" w:after="60"/>
        <w:rPr>
          <w:rFonts w:cs="Arial"/>
          <w:i/>
          <w:sz w:val="18"/>
          <w:szCs w:val="18"/>
        </w:rPr>
      </w:pPr>
      <w:r w:rsidRPr="00587D2F">
        <w:rPr>
          <w:rFonts w:cs="Arial"/>
          <w:i/>
          <w:sz w:val="18"/>
          <w:szCs w:val="18"/>
        </w:rPr>
        <w:t>Note: Results of MYCN amplification information may not be available to the pathologist at the time of the report.</w:t>
      </w:r>
    </w:p>
    <w:p w14:paraId="69716DCA" w14:textId="77777777" w:rsidR="00BF7857" w:rsidRPr="00587D2F" w:rsidRDefault="00BF7857" w:rsidP="00BF7857">
      <w:pPr>
        <w:rPr>
          <w:rFonts w:cs="Arial"/>
        </w:rPr>
      </w:pPr>
      <w:r w:rsidRPr="00587D2F">
        <w:rPr>
          <w:rFonts w:cs="Arial"/>
        </w:rPr>
        <w:t>___ Not amplified</w:t>
      </w:r>
    </w:p>
    <w:p w14:paraId="3F8DDC43" w14:textId="77777777" w:rsidR="00BF7857" w:rsidRPr="00587D2F" w:rsidRDefault="00BF7857" w:rsidP="00BF7857">
      <w:pPr>
        <w:rPr>
          <w:rFonts w:cs="Arial"/>
        </w:rPr>
      </w:pPr>
      <w:r w:rsidRPr="00587D2F">
        <w:rPr>
          <w:rFonts w:cs="Arial"/>
        </w:rPr>
        <w:t>___ Amplified</w:t>
      </w:r>
    </w:p>
    <w:p w14:paraId="4047D62C" w14:textId="77777777" w:rsidR="00BF7857" w:rsidRDefault="00BF7857" w:rsidP="00BF7857">
      <w:pPr>
        <w:rPr>
          <w:rFonts w:cs="Arial"/>
        </w:rPr>
      </w:pPr>
      <w:r w:rsidRPr="00587D2F">
        <w:rPr>
          <w:rFonts w:cs="Arial"/>
        </w:rPr>
        <w:t>___ Gain</w:t>
      </w:r>
    </w:p>
    <w:p w14:paraId="1EF03C0A" w14:textId="77777777" w:rsidR="00BF7857" w:rsidRPr="00587D2F" w:rsidRDefault="00BF7857" w:rsidP="00BF7857">
      <w:pPr>
        <w:rPr>
          <w:rFonts w:cs="Arial"/>
        </w:rPr>
      </w:pPr>
      <w:r w:rsidRPr="00587D2F">
        <w:rPr>
          <w:rFonts w:cs="Arial"/>
        </w:rPr>
        <w:t xml:space="preserve">___ </w:t>
      </w:r>
      <w:r>
        <w:rPr>
          <w:rFonts w:cs="Arial"/>
        </w:rPr>
        <w:t>Cannot be determined</w:t>
      </w:r>
    </w:p>
    <w:p w14:paraId="013C0E40" w14:textId="77777777" w:rsidR="00BF7857" w:rsidRPr="00587D2F" w:rsidRDefault="00BF7857" w:rsidP="00BF7857">
      <w:pPr>
        <w:rPr>
          <w:rFonts w:cs="Arial"/>
        </w:rPr>
      </w:pPr>
      <w:r w:rsidRPr="00587D2F">
        <w:rPr>
          <w:rFonts w:cs="Arial"/>
        </w:rPr>
        <w:t>___ Pending</w:t>
      </w:r>
    </w:p>
    <w:p w14:paraId="77FB4CB8" w14:textId="77777777" w:rsidR="00BF7857" w:rsidRPr="00587D2F" w:rsidRDefault="00BF7857" w:rsidP="00BF7857">
      <w:pPr>
        <w:keepNext/>
        <w:rPr>
          <w:rFonts w:cs="Arial"/>
        </w:rPr>
      </w:pPr>
    </w:p>
    <w:p w14:paraId="7EBB13C5" w14:textId="2F308377" w:rsidR="00BF7857" w:rsidRPr="00A81E36" w:rsidRDefault="00004DAC" w:rsidP="00BF7857">
      <w:pPr>
        <w:keepNext/>
      </w:pPr>
      <w:r>
        <w:t xml:space="preserve">Other Ancillary Studies </w:t>
      </w:r>
      <w:r w:rsidR="00BF7857" w:rsidRPr="00587D2F">
        <w:rPr>
          <w:rFonts w:cs="Arial"/>
        </w:rPr>
        <w:t>(specify): _______________________</w:t>
      </w:r>
    </w:p>
    <w:p w14:paraId="69F26B91" w14:textId="77777777" w:rsidR="00BF7857" w:rsidRPr="00A81E36" w:rsidRDefault="00BF7857" w:rsidP="00BF7857">
      <w:pPr>
        <w:keepNext/>
        <w:rPr>
          <w:b/>
        </w:rPr>
      </w:pPr>
    </w:p>
    <w:p w14:paraId="14159563" w14:textId="5D10E6F0" w:rsidR="00BF7857" w:rsidRPr="00E0445A" w:rsidRDefault="00BF7857" w:rsidP="00BF7857">
      <w:pPr>
        <w:keepNext/>
        <w:rPr>
          <w:rFonts w:cs="Arial"/>
        </w:rPr>
      </w:pPr>
      <w:r w:rsidRPr="00E0445A">
        <w:rPr>
          <w:rFonts w:cs="Arial"/>
        </w:rPr>
        <w:t>Additional Pathologic Findings (</w:t>
      </w:r>
      <w:r w:rsidR="00001B19">
        <w:rPr>
          <w:rFonts w:cs="Arial"/>
        </w:rPr>
        <w:t>Notes H and I</w:t>
      </w:r>
      <w:r w:rsidRPr="00E0445A">
        <w:rPr>
          <w:rFonts w:cs="Arial"/>
        </w:rPr>
        <w:t>)</w:t>
      </w:r>
    </w:p>
    <w:p w14:paraId="1B10A62C" w14:textId="6C786386" w:rsidR="00BF7857" w:rsidRPr="00587D2F" w:rsidRDefault="00BF7857" w:rsidP="00BF7857">
      <w:pPr>
        <w:keepNext/>
        <w:rPr>
          <w:rFonts w:cs="Arial"/>
        </w:rPr>
      </w:pPr>
      <w:r w:rsidRPr="00587D2F">
        <w:rPr>
          <w:rFonts w:cs="Arial"/>
        </w:rPr>
        <w:t>Specify: _____________________________</w:t>
      </w:r>
    </w:p>
    <w:p w14:paraId="68C3AA18" w14:textId="77777777" w:rsidR="00BF7857" w:rsidRPr="00587D2F" w:rsidRDefault="00BF7857" w:rsidP="00BF7857">
      <w:pPr>
        <w:rPr>
          <w:rFonts w:cs="Arial"/>
        </w:rPr>
      </w:pPr>
    </w:p>
    <w:p w14:paraId="356138D4" w14:textId="618EF075" w:rsidR="00BF7857" w:rsidRPr="00E0445A" w:rsidRDefault="00BF7857" w:rsidP="00BF7857">
      <w:pPr>
        <w:pStyle w:val="Heading2"/>
        <w:rPr>
          <w:rFonts w:cs="Arial"/>
          <w:b w:val="0"/>
          <w:color w:val="auto"/>
        </w:rPr>
      </w:pPr>
      <w:r w:rsidRPr="00E0445A">
        <w:rPr>
          <w:rFonts w:cs="Arial"/>
          <w:b w:val="0"/>
          <w:color w:val="auto"/>
        </w:rPr>
        <w:t>Comment(s)</w:t>
      </w:r>
    </w:p>
    <w:p w14:paraId="0C05B47B" w14:textId="77777777" w:rsidR="00BF7857" w:rsidRPr="001730FE" w:rsidRDefault="00BF7857" w:rsidP="00BF7857">
      <w:pPr>
        <w:pStyle w:val="BodyText3"/>
        <w:rPr>
          <w:rFonts w:cs="Arial"/>
          <w:color w:val="auto"/>
        </w:rPr>
        <w:sectPr w:rsidR="00BF7857" w:rsidRPr="001730FE" w:rsidSect="00441EDC">
          <w:headerReference w:type="default" r:id="rId13"/>
          <w:footerReference w:type="even" r:id="rId14"/>
          <w:footerReference w:type="default" r:id="rId15"/>
          <w:pgSz w:w="12240" w:h="15840" w:code="1"/>
          <w:pgMar w:top="1440" w:right="1080" w:bottom="1440" w:left="1080" w:header="720" w:footer="936" w:gutter="0"/>
          <w:cols w:space="720"/>
        </w:sectPr>
      </w:pPr>
    </w:p>
    <w:p w14:paraId="36665167" w14:textId="77777777" w:rsidR="00D94654" w:rsidRPr="00A81E36" w:rsidRDefault="00D94654" w:rsidP="008C04BB">
      <w:pPr>
        <w:pStyle w:val="Head2"/>
      </w:pPr>
      <w:r w:rsidRPr="00A81E36">
        <w:lastRenderedPageBreak/>
        <w:t>Explanatory Notes</w:t>
      </w:r>
    </w:p>
    <w:p w14:paraId="0E4DB057" w14:textId="77777777" w:rsidR="00D94654" w:rsidRPr="00587D2F" w:rsidRDefault="00D94654" w:rsidP="008C04BB">
      <w:pPr>
        <w:rPr>
          <w:rFonts w:cs="Arial"/>
        </w:rPr>
      </w:pPr>
    </w:p>
    <w:p w14:paraId="5572BDDD" w14:textId="77777777" w:rsidR="00D94654" w:rsidRPr="00587D2F" w:rsidRDefault="00D94654" w:rsidP="008C04BB">
      <w:pPr>
        <w:pStyle w:val="Heading2"/>
        <w:rPr>
          <w:rFonts w:cs="Arial"/>
          <w:color w:val="auto"/>
        </w:rPr>
      </w:pPr>
      <w:r w:rsidRPr="00587D2F">
        <w:rPr>
          <w:rFonts w:cs="Arial"/>
          <w:color w:val="auto"/>
        </w:rPr>
        <w:t>A.</w:t>
      </w:r>
      <w:r w:rsidRPr="00587D2F">
        <w:rPr>
          <w:rFonts w:cs="Arial"/>
          <w:color w:val="auto"/>
        </w:rPr>
        <w:tab/>
        <w:t xml:space="preserve">Submission of Tissue </w:t>
      </w:r>
    </w:p>
    <w:p w14:paraId="2DEAB355" w14:textId="3039ED21" w:rsidR="00D94654" w:rsidRPr="00587D2F" w:rsidRDefault="00D94654" w:rsidP="00CE7616">
      <w:pPr>
        <w:rPr>
          <w:rFonts w:cs="Arial"/>
        </w:rPr>
      </w:pPr>
      <w:r w:rsidRPr="00587D2F">
        <w:rPr>
          <w:rFonts w:cs="Arial"/>
        </w:rPr>
        <w:t>Molecular testing is crucial for accurate risk stratification and clinical decision</w:t>
      </w:r>
      <w:r w:rsidR="00D40F23">
        <w:rPr>
          <w:rFonts w:cs="Arial"/>
        </w:rPr>
        <w:t xml:space="preserve"> </w:t>
      </w:r>
      <w:r w:rsidRPr="00587D2F">
        <w:rPr>
          <w:rFonts w:cs="Arial"/>
        </w:rPr>
        <w:t xml:space="preserve">making. </w:t>
      </w:r>
      <w:r w:rsidRPr="00EF485F">
        <w:rPr>
          <w:rFonts w:cs="Arial"/>
          <w:i/>
        </w:rPr>
        <w:t>In addition</w:t>
      </w:r>
      <w:r w:rsidRPr="00587D2F">
        <w:rPr>
          <w:rFonts w:cs="Arial"/>
        </w:rPr>
        <w:t xml:space="preserve"> to the tissue taken for histologic examination, the International Neuroblastoma Pathology Committee recommends sampling a neuroblastic surgical specimen for biologic studies as follows</w:t>
      </w:r>
      <w:r w:rsidR="00D40F23" w:rsidRPr="00587D2F">
        <w:rPr>
          <w:rFonts w:cs="Arial"/>
          <w:vertAlign w:val="superscript"/>
        </w:rPr>
        <w:t>1</w:t>
      </w:r>
      <w:r w:rsidRPr="00587D2F">
        <w:rPr>
          <w:rFonts w:cs="Arial"/>
        </w:rPr>
        <w:t>:</w:t>
      </w:r>
    </w:p>
    <w:p w14:paraId="1FEE9ADF" w14:textId="77777777" w:rsidR="00D94654" w:rsidRPr="00587D2F" w:rsidRDefault="00D94654" w:rsidP="008C04BB">
      <w:pPr>
        <w:rPr>
          <w:rFonts w:cs="Arial"/>
          <w:b/>
        </w:rPr>
      </w:pPr>
    </w:p>
    <w:p w14:paraId="1FB8326F" w14:textId="33A0D431" w:rsidR="00D94654" w:rsidRPr="00587D2F" w:rsidRDefault="00D94654" w:rsidP="008C04BB">
      <w:pPr>
        <w:keepNext/>
        <w:rPr>
          <w:rFonts w:cs="Arial"/>
        </w:rPr>
      </w:pPr>
      <w:r w:rsidRPr="00587D2F">
        <w:rPr>
          <w:rFonts w:cs="Arial"/>
        </w:rPr>
        <w:t>A minimum of 2 samples (A and B, each 1 x 1 x 1 cm) should be taken, preferably from morphologically different areas. Samples A and B are split into 4 pieces</w:t>
      </w:r>
      <w:r w:rsidR="002620AB">
        <w:rPr>
          <w:rFonts w:cs="Arial"/>
        </w:rPr>
        <w:t>, as below</w:t>
      </w:r>
      <w:r w:rsidRPr="00587D2F">
        <w:rPr>
          <w:rFonts w:cs="Arial"/>
        </w:rPr>
        <w:t>:</w:t>
      </w:r>
    </w:p>
    <w:p w14:paraId="7873827F" w14:textId="77777777" w:rsidR="00D94654" w:rsidRPr="00587D2F" w:rsidRDefault="00D94654" w:rsidP="008C04BB">
      <w:pPr>
        <w:pStyle w:val="Header"/>
        <w:keepNext/>
        <w:tabs>
          <w:tab w:val="clear" w:pos="4320"/>
          <w:tab w:val="clear" w:pos="8640"/>
        </w:tabs>
        <w:rPr>
          <w:rFonts w:cs="Arial"/>
        </w:rPr>
      </w:pPr>
    </w:p>
    <w:tbl>
      <w:tblPr>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40"/>
        <w:gridCol w:w="540"/>
      </w:tblGrid>
      <w:tr w:rsidR="00D94654" w:rsidRPr="00587D2F" w14:paraId="54FEE9A5" w14:textId="77777777">
        <w:trPr>
          <w:trHeight w:val="368"/>
        </w:trPr>
        <w:tc>
          <w:tcPr>
            <w:tcW w:w="540" w:type="dxa"/>
          </w:tcPr>
          <w:p w14:paraId="0262287E" w14:textId="77777777" w:rsidR="00D94654" w:rsidRPr="00587D2F" w:rsidRDefault="00D94654" w:rsidP="008C04BB">
            <w:pPr>
              <w:pStyle w:val="DefinitionList"/>
              <w:keepNext/>
              <w:spacing w:before="120" w:after="120"/>
              <w:ind w:left="0"/>
              <w:jc w:val="center"/>
              <w:rPr>
                <w:rFonts w:cs="Arial"/>
                <w:b/>
                <w:snapToGrid/>
              </w:rPr>
            </w:pPr>
            <w:r w:rsidRPr="00587D2F">
              <w:rPr>
                <w:rFonts w:cs="Arial"/>
                <w:b/>
                <w:snapToGrid/>
              </w:rPr>
              <w:t>1</w:t>
            </w:r>
          </w:p>
        </w:tc>
        <w:tc>
          <w:tcPr>
            <w:tcW w:w="540" w:type="dxa"/>
          </w:tcPr>
          <w:p w14:paraId="0AB8220C" w14:textId="77777777" w:rsidR="00D94654" w:rsidRPr="00587D2F" w:rsidRDefault="00D94654" w:rsidP="008C04BB">
            <w:pPr>
              <w:pStyle w:val="DefinitionList"/>
              <w:keepNext/>
              <w:spacing w:before="120" w:after="120"/>
              <w:ind w:left="0"/>
              <w:jc w:val="center"/>
              <w:rPr>
                <w:rFonts w:cs="Arial"/>
                <w:b/>
                <w:snapToGrid/>
              </w:rPr>
            </w:pPr>
            <w:r w:rsidRPr="00587D2F">
              <w:rPr>
                <w:rFonts w:cs="Arial"/>
                <w:b/>
                <w:snapToGrid/>
              </w:rPr>
              <w:t>2</w:t>
            </w:r>
          </w:p>
        </w:tc>
      </w:tr>
      <w:tr w:rsidR="00D94654" w:rsidRPr="00587D2F" w14:paraId="1545E2D0" w14:textId="77777777">
        <w:tc>
          <w:tcPr>
            <w:tcW w:w="540" w:type="dxa"/>
          </w:tcPr>
          <w:p w14:paraId="5256541E" w14:textId="77777777" w:rsidR="00D94654" w:rsidRPr="00587D2F" w:rsidRDefault="00D94654" w:rsidP="008C04BB">
            <w:pPr>
              <w:pStyle w:val="DefinitionList"/>
              <w:spacing w:before="120" w:after="120"/>
              <w:ind w:left="0"/>
              <w:jc w:val="center"/>
              <w:rPr>
                <w:rFonts w:cs="Arial"/>
                <w:b/>
                <w:snapToGrid/>
              </w:rPr>
            </w:pPr>
            <w:r w:rsidRPr="00587D2F">
              <w:rPr>
                <w:rFonts w:cs="Arial"/>
                <w:b/>
                <w:snapToGrid/>
              </w:rPr>
              <w:t>3</w:t>
            </w:r>
          </w:p>
        </w:tc>
        <w:tc>
          <w:tcPr>
            <w:tcW w:w="540" w:type="dxa"/>
          </w:tcPr>
          <w:p w14:paraId="54E5F71C" w14:textId="77777777" w:rsidR="00D94654" w:rsidRPr="00587D2F" w:rsidRDefault="00D94654" w:rsidP="008C04BB">
            <w:pPr>
              <w:pStyle w:val="DefinitionList"/>
              <w:spacing w:before="120" w:after="120"/>
              <w:ind w:left="0"/>
              <w:jc w:val="center"/>
              <w:rPr>
                <w:rFonts w:cs="Arial"/>
                <w:b/>
                <w:snapToGrid/>
              </w:rPr>
            </w:pPr>
            <w:r w:rsidRPr="00587D2F">
              <w:rPr>
                <w:rFonts w:cs="Arial"/>
                <w:b/>
                <w:snapToGrid/>
              </w:rPr>
              <w:t>4</w:t>
            </w:r>
          </w:p>
        </w:tc>
      </w:tr>
    </w:tbl>
    <w:p w14:paraId="351AFFC8" w14:textId="78C25D3C" w:rsidR="00D94654" w:rsidRPr="00587D2F" w:rsidRDefault="00D94654" w:rsidP="008C04BB">
      <w:pPr>
        <w:pStyle w:val="DefinitionList"/>
        <w:ind w:left="0"/>
        <w:rPr>
          <w:rFonts w:cs="Arial"/>
          <w:snapToGrid/>
        </w:rPr>
      </w:pPr>
      <w:r w:rsidRPr="00587D2F">
        <w:rPr>
          <w:rFonts w:cs="Arial"/>
          <w:snapToGrid/>
        </w:rPr>
        <w:br w:type="textWrapping" w:clear="all"/>
      </w:r>
    </w:p>
    <w:p w14:paraId="67D37AAA" w14:textId="337A9DCA" w:rsidR="00D94654" w:rsidRPr="00587D2F" w:rsidRDefault="00D94654" w:rsidP="008C04BB">
      <w:pPr>
        <w:pStyle w:val="DefinitionList"/>
        <w:ind w:left="1080" w:hanging="1080"/>
        <w:rPr>
          <w:rFonts w:cs="Arial"/>
          <w:snapToGrid/>
          <w:sz w:val="20"/>
        </w:rPr>
      </w:pPr>
      <w:r w:rsidRPr="00587D2F">
        <w:rPr>
          <w:rFonts w:cs="Arial"/>
          <w:b/>
          <w:snapToGrid/>
          <w:sz w:val="20"/>
        </w:rPr>
        <w:t>A,B 1</w:t>
      </w:r>
      <w:r w:rsidRPr="00587D2F">
        <w:rPr>
          <w:rFonts w:cs="Arial"/>
          <w:snapToGrid/>
          <w:sz w:val="20"/>
        </w:rPr>
        <w:t xml:space="preserve"> </w:t>
      </w:r>
      <w:r w:rsidRPr="00587D2F">
        <w:rPr>
          <w:rFonts w:cs="Arial"/>
          <w:snapToGrid/>
          <w:sz w:val="20"/>
        </w:rPr>
        <w:tab/>
        <w:t>Make at least 10 touch preparations (air-dried, unfixed, and, if necessary, stored at –20</w:t>
      </w:r>
      <w:r w:rsidRPr="00587D2F">
        <w:rPr>
          <w:rFonts w:cs="Arial"/>
          <w:snapToGrid/>
          <w:sz w:val="20"/>
        </w:rPr>
        <w:sym w:font="Symbol" w:char="F0B0"/>
      </w:r>
      <w:r w:rsidRPr="00587D2F">
        <w:rPr>
          <w:rFonts w:cs="Arial"/>
          <w:snapToGrid/>
          <w:sz w:val="20"/>
        </w:rPr>
        <w:t>C) for fluorescence in situ hybridization (FISH) (</w:t>
      </w:r>
      <w:r w:rsidR="00D40F23">
        <w:rPr>
          <w:rFonts w:cs="Arial"/>
          <w:snapToGrid/>
          <w:sz w:val="20"/>
        </w:rPr>
        <w:t xml:space="preserve">for </w:t>
      </w:r>
      <w:r w:rsidRPr="00587D2F">
        <w:rPr>
          <w:rFonts w:cs="Arial"/>
          <w:i/>
          <w:snapToGrid/>
          <w:sz w:val="20"/>
        </w:rPr>
        <w:t>MYCN</w:t>
      </w:r>
      <w:r w:rsidRPr="00587D2F">
        <w:rPr>
          <w:rFonts w:cs="Arial"/>
          <w:snapToGrid/>
          <w:sz w:val="20"/>
        </w:rPr>
        <w:t>, chromosome 1p) and image cytometry</w:t>
      </w:r>
    </w:p>
    <w:p w14:paraId="3715B1E3" w14:textId="77777777" w:rsidR="00D94654" w:rsidRPr="00587D2F" w:rsidRDefault="00D94654" w:rsidP="008C04BB">
      <w:pPr>
        <w:pStyle w:val="DefinitionList"/>
        <w:ind w:left="1080" w:hanging="1080"/>
        <w:rPr>
          <w:rFonts w:cs="Arial"/>
          <w:snapToGrid/>
          <w:sz w:val="20"/>
        </w:rPr>
      </w:pPr>
    </w:p>
    <w:p w14:paraId="56561B0B" w14:textId="77777777" w:rsidR="00D94654" w:rsidRPr="00587D2F" w:rsidRDefault="00D94654" w:rsidP="008C04BB">
      <w:pPr>
        <w:pStyle w:val="DefinitionList"/>
        <w:ind w:left="1080" w:hanging="1080"/>
        <w:rPr>
          <w:rFonts w:cs="Arial"/>
          <w:snapToGrid/>
          <w:sz w:val="20"/>
        </w:rPr>
      </w:pPr>
      <w:r w:rsidRPr="00587D2F">
        <w:rPr>
          <w:rFonts w:cs="Arial"/>
          <w:b/>
          <w:snapToGrid/>
          <w:sz w:val="20"/>
        </w:rPr>
        <w:t>A,B 2</w:t>
      </w:r>
      <w:r w:rsidRPr="00587D2F">
        <w:rPr>
          <w:rFonts w:cs="Arial"/>
          <w:snapToGrid/>
          <w:sz w:val="20"/>
        </w:rPr>
        <w:tab/>
        <w:t xml:space="preserve">Put in sterile culture medium (for </w:t>
      </w:r>
      <w:r w:rsidRPr="00587D2F">
        <w:rPr>
          <w:rFonts w:cs="Arial"/>
          <w:i/>
          <w:snapToGrid/>
          <w:sz w:val="20"/>
        </w:rPr>
        <w:t>MYCN</w:t>
      </w:r>
      <w:r w:rsidRPr="00587D2F">
        <w:rPr>
          <w:rFonts w:cs="Arial"/>
          <w:snapToGrid/>
          <w:sz w:val="20"/>
        </w:rPr>
        <w:t>, chromosome 1p, ploidy, cytogenetics, culture and drug sensitivity, etc)</w:t>
      </w:r>
    </w:p>
    <w:p w14:paraId="40585D12" w14:textId="77777777" w:rsidR="00D94654" w:rsidRPr="00587D2F" w:rsidRDefault="00D94654" w:rsidP="008C04BB">
      <w:pPr>
        <w:pStyle w:val="DefinitionList"/>
        <w:ind w:left="1080" w:hanging="1080"/>
        <w:rPr>
          <w:rFonts w:cs="Arial"/>
          <w:snapToGrid/>
          <w:sz w:val="20"/>
        </w:rPr>
      </w:pPr>
    </w:p>
    <w:p w14:paraId="18F760D8" w14:textId="77777777" w:rsidR="00D94654" w:rsidRPr="00587D2F" w:rsidRDefault="00D94654" w:rsidP="008C04BB">
      <w:pPr>
        <w:pStyle w:val="DefinitionList"/>
        <w:ind w:left="1080" w:hanging="1080"/>
        <w:rPr>
          <w:rFonts w:cs="Arial"/>
          <w:snapToGrid/>
          <w:sz w:val="20"/>
        </w:rPr>
      </w:pPr>
      <w:r w:rsidRPr="00587D2F">
        <w:rPr>
          <w:rFonts w:cs="Arial"/>
          <w:b/>
          <w:snapToGrid/>
          <w:sz w:val="20"/>
        </w:rPr>
        <w:t>A,B 3,4</w:t>
      </w:r>
      <w:r w:rsidRPr="00587D2F">
        <w:rPr>
          <w:rFonts w:cs="Arial"/>
          <w:snapToGrid/>
          <w:sz w:val="20"/>
        </w:rPr>
        <w:tab/>
        <w:t>Snap-freeze in liquid nitrogen or at –70</w:t>
      </w:r>
      <w:r w:rsidRPr="00587D2F">
        <w:rPr>
          <w:rFonts w:cs="Arial"/>
          <w:snapToGrid/>
          <w:sz w:val="20"/>
        </w:rPr>
        <w:sym w:font="Symbol" w:char="F0B0"/>
      </w:r>
      <w:r w:rsidRPr="00587D2F">
        <w:rPr>
          <w:rFonts w:cs="Arial"/>
          <w:snapToGrid/>
          <w:sz w:val="20"/>
        </w:rPr>
        <w:t>C (for molecular biology studies and immunohistochemistry) (also snap-freeze residuum of A,B 1)</w:t>
      </w:r>
    </w:p>
    <w:p w14:paraId="654B081F" w14:textId="77777777" w:rsidR="00D94654" w:rsidRPr="00A81E36" w:rsidRDefault="00D94654" w:rsidP="008C04BB">
      <w:pPr>
        <w:pStyle w:val="Footer"/>
        <w:tabs>
          <w:tab w:val="clear" w:pos="4320"/>
          <w:tab w:val="clear" w:pos="8640"/>
        </w:tabs>
        <w:spacing w:line="240" w:lineRule="auto"/>
        <w:rPr>
          <w:sz w:val="20"/>
        </w:rPr>
      </w:pPr>
    </w:p>
    <w:p w14:paraId="69292F33" w14:textId="523469B5" w:rsidR="00AE3FB6" w:rsidRPr="00587D2F" w:rsidRDefault="00D94654" w:rsidP="008C04BB">
      <w:pPr>
        <w:rPr>
          <w:rFonts w:cs="Arial"/>
        </w:rPr>
      </w:pPr>
      <w:r w:rsidRPr="00587D2F">
        <w:rPr>
          <w:rFonts w:cs="Arial"/>
        </w:rPr>
        <w:t xml:space="preserve">The above recommendations are applicable when the entire or a large proportion of the tumor is resected, or when 1 or more large biopsy specimens are available. If the amount of tumor tissue is restricted, morphologic diagnosis is the prime consideration. Imprints (for FISH study of </w:t>
      </w:r>
      <w:r w:rsidRPr="00587D2F">
        <w:rPr>
          <w:rFonts w:cs="Arial"/>
          <w:i/>
        </w:rPr>
        <w:t>MYCN</w:t>
      </w:r>
      <w:r w:rsidRPr="00587D2F">
        <w:rPr>
          <w:rFonts w:cs="Arial"/>
        </w:rPr>
        <w:t>) should always be made from fresh tumor tissue.</w:t>
      </w:r>
    </w:p>
    <w:p w14:paraId="71449D84" w14:textId="77777777" w:rsidR="00D94654" w:rsidRPr="00587D2F" w:rsidRDefault="00D94654" w:rsidP="008C04BB">
      <w:pPr>
        <w:rPr>
          <w:rFonts w:cs="Arial"/>
        </w:rPr>
      </w:pPr>
    </w:p>
    <w:p w14:paraId="705BC158" w14:textId="77777777" w:rsidR="00D94654" w:rsidRDefault="00D94654" w:rsidP="008C04BB">
      <w:pPr>
        <w:rPr>
          <w:rFonts w:cs="Arial"/>
          <w:vertAlign w:val="superscript"/>
        </w:rPr>
      </w:pPr>
      <w:r w:rsidRPr="00587D2F">
        <w:rPr>
          <w:rFonts w:cs="Arial"/>
        </w:rPr>
        <w:t xml:space="preserve">If, as a minimum procedure, only core biopsies are performed, they should be multiple (2 to 4, for formalin fixation and snap-freezing), preferably concomitant with fine-needle aspiration specimens for FISH study of </w:t>
      </w:r>
      <w:r w:rsidRPr="00587D2F">
        <w:rPr>
          <w:rFonts w:cs="Arial"/>
          <w:i/>
        </w:rPr>
        <w:t>MYCN</w:t>
      </w:r>
      <w:r w:rsidRPr="00587D2F">
        <w:rPr>
          <w:rFonts w:cs="Arial"/>
        </w:rPr>
        <w:t>. A minimum of 100 mg snap-frozen tissue may be necessary for ploidy study by flow cytometry. Such specimens are usually not sufficient for prognostic evaluation histopathologically.</w:t>
      </w:r>
      <w:r w:rsidRPr="00587D2F">
        <w:rPr>
          <w:rFonts w:cs="Arial"/>
          <w:vertAlign w:val="superscript"/>
        </w:rPr>
        <w:t>1</w:t>
      </w:r>
    </w:p>
    <w:p w14:paraId="7BD198CF" w14:textId="77777777" w:rsidR="00AE3FB6" w:rsidRPr="00587D2F" w:rsidRDefault="00AE3FB6" w:rsidP="008C04BB">
      <w:pPr>
        <w:rPr>
          <w:rFonts w:cs="Arial"/>
        </w:rPr>
      </w:pPr>
    </w:p>
    <w:p w14:paraId="567E2164" w14:textId="68037035" w:rsidR="00220CC8" w:rsidRPr="008A25DA" w:rsidRDefault="00220CC8" w:rsidP="00220CC8">
      <w:pPr>
        <w:keepNext/>
        <w:rPr>
          <w:rFonts w:cs="Arial"/>
          <w:b/>
        </w:rPr>
      </w:pPr>
      <w:r w:rsidRPr="00DB5B80">
        <w:rPr>
          <w:rFonts w:cs="Arial"/>
        </w:rPr>
        <w:t>Reference</w:t>
      </w:r>
      <w:r w:rsidR="00DB5B80" w:rsidRPr="00DB5B80">
        <w:rPr>
          <w:rFonts w:cs="Arial"/>
        </w:rPr>
        <w:t>s</w:t>
      </w:r>
      <w:r w:rsidR="00DB5B80">
        <w:rPr>
          <w:rFonts w:cs="Arial"/>
          <w:b/>
        </w:rPr>
        <w:t>:</w:t>
      </w:r>
    </w:p>
    <w:p w14:paraId="3FD3DD82" w14:textId="77777777" w:rsidR="00220CC8" w:rsidRPr="008A25DA" w:rsidRDefault="00220CC8" w:rsidP="00220CC8">
      <w:pPr>
        <w:pStyle w:val="References"/>
        <w:keepNext/>
        <w:ind w:left="360" w:hanging="360"/>
        <w:rPr>
          <w:rFonts w:cs="Arial"/>
        </w:rPr>
      </w:pPr>
      <w:r w:rsidRPr="008A25DA">
        <w:rPr>
          <w:rFonts w:cs="Arial"/>
        </w:rPr>
        <w:t>1.</w:t>
      </w:r>
      <w:r w:rsidRPr="008A25DA">
        <w:rPr>
          <w:rFonts w:cs="Arial"/>
        </w:rPr>
        <w:tab/>
        <w:t xml:space="preserve">Shimada H, </w:t>
      </w:r>
      <w:proofErr w:type="spellStart"/>
      <w:r w:rsidRPr="008A25DA">
        <w:rPr>
          <w:rFonts w:cs="Arial"/>
        </w:rPr>
        <w:t>Ambros</w:t>
      </w:r>
      <w:proofErr w:type="spellEnd"/>
      <w:r w:rsidRPr="008A25DA">
        <w:rPr>
          <w:rFonts w:cs="Arial"/>
        </w:rPr>
        <w:t xml:space="preserve"> IM, </w:t>
      </w:r>
      <w:proofErr w:type="spellStart"/>
      <w:r w:rsidRPr="008A25DA">
        <w:rPr>
          <w:rFonts w:cs="Arial"/>
        </w:rPr>
        <w:t>Dehner</w:t>
      </w:r>
      <w:proofErr w:type="spellEnd"/>
      <w:r w:rsidRPr="008A25DA">
        <w:rPr>
          <w:rFonts w:cs="Arial"/>
        </w:rPr>
        <w:t xml:space="preserve"> LP, Hata J, Joshi VV, Roald B. Terminology and morphologic criteria of neuroblastic tumors: recommendations by the International Neuroblastoma Pathology Committee. </w:t>
      </w:r>
      <w:r w:rsidRPr="008A25DA">
        <w:rPr>
          <w:rFonts w:cs="Arial"/>
          <w:i/>
        </w:rPr>
        <w:t>Cancer.</w:t>
      </w:r>
      <w:r w:rsidRPr="008A25DA">
        <w:rPr>
          <w:rFonts w:cs="Arial"/>
        </w:rPr>
        <w:t xml:space="preserve"> 1999;86(2):349-363.</w:t>
      </w:r>
    </w:p>
    <w:p w14:paraId="1D00CC5A" w14:textId="77777777" w:rsidR="008B0E2E" w:rsidRPr="00587D2F" w:rsidRDefault="008B0E2E" w:rsidP="008C04BB">
      <w:pPr>
        <w:rPr>
          <w:rFonts w:cs="Arial"/>
        </w:rPr>
      </w:pPr>
    </w:p>
    <w:p w14:paraId="4825066D" w14:textId="14B7F421" w:rsidR="00D94654" w:rsidRPr="00587D2F" w:rsidRDefault="00D94654" w:rsidP="008C04BB">
      <w:pPr>
        <w:rPr>
          <w:rFonts w:cs="Arial"/>
          <w:b/>
        </w:rPr>
      </w:pPr>
      <w:r w:rsidRPr="00587D2F">
        <w:rPr>
          <w:rFonts w:cs="Arial"/>
          <w:b/>
        </w:rPr>
        <w:t xml:space="preserve">B. </w:t>
      </w:r>
      <w:r w:rsidR="00E055BE">
        <w:rPr>
          <w:rFonts w:cs="Arial"/>
          <w:b/>
        </w:rPr>
        <w:t xml:space="preserve"> </w:t>
      </w:r>
      <w:r w:rsidRPr="00587D2F">
        <w:rPr>
          <w:rFonts w:cs="Arial"/>
          <w:b/>
        </w:rPr>
        <w:t>Procedures</w:t>
      </w:r>
    </w:p>
    <w:p w14:paraId="4F745678" w14:textId="1F412065" w:rsidR="00D94654" w:rsidRPr="00587D2F" w:rsidRDefault="00D94654" w:rsidP="008C04BB">
      <w:pPr>
        <w:rPr>
          <w:rFonts w:cs="Arial"/>
        </w:rPr>
      </w:pPr>
      <w:r w:rsidRPr="00587D2F">
        <w:rPr>
          <w:rFonts w:cs="Arial"/>
        </w:rPr>
        <w:t xml:space="preserve">Core needle biopsies can obtain sufficient material for special studies and morphologic diagnosis, but sampling problems may limit tumor subtyping or grading, especially in tumors that are heterogeneous (ie, ganglioneuroblastoma, nodular type). </w:t>
      </w:r>
      <w:r w:rsidR="00D81013" w:rsidRPr="00587D2F">
        <w:rPr>
          <w:rFonts w:cs="Arial"/>
        </w:rPr>
        <w:t>Histologic classification based on limited material should be noted in these cases.</w:t>
      </w:r>
      <w:r w:rsidR="0021428A">
        <w:rPr>
          <w:rFonts w:cs="Arial"/>
        </w:rPr>
        <w:t xml:space="preserve"> </w:t>
      </w:r>
      <w:r w:rsidRPr="00587D2F">
        <w:rPr>
          <w:rFonts w:cs="Arial"/>
        </w:rPr>
        <w:t>Grading can be performed on samples from metastatic sites</w:t>
      </w:r>
      <w:r w:rsidR="00D40F23">
        <w:rPr>
          <w:rFonts w:cs="Arial"/>
        </w:rPr>
        <w:t>,</w:t>
      </w:r>
      <w:r w:rsidRPr="00587D2F">
        <w:rPr>
          <w:rFonts w:cs="Arial"/>
        </w:rPr>
        <w:t xml:space="preserve"> provided that the specimen is large enough to be representative. When handling an excision specimen</w:t>
      </w:r>
      <w:r w:rsidR="00D40F23">
        <w:rPr>
          <w:rFonts w:cs="Arial"/>
        </w:rPr>
        <w:t>,</w:t>
      </w:r>
      <w:r w:rsidRPr="00587D2F">
        <w:rPr>
          <w:rFonts w:cs="Arial"/>
        </w:rPr>
        <w:t xml:space="preserve"> sections should be obtained from central and peripheral areas of the tumor according to common guidelines (at least 1 tumor section per centimeter in the longest dimension and sections from all inked surgical margins).</w:t>
      </w:r>
      <w:r w:rsidRPr="00587D2F">
        <w:rPr>
          <w:rFonts w:cs="Arial"/>
          <w:vertAlign w:val="superscript"/>
        </w:rPr>
        <w:t>1</w:t>
      </w:r>
      <w:r w:rsidRPr="00587D2F">
        <w:rPr>
          <w:rFonts w:cs="Arial"/>
        </w:rPr>
        <w:t xml:space="preserve"> All grossly visible nodules or hemorrhagic foci should be individually sampled. </w:t>
      </w:r>
    </w:p>
    <w:p w14:paraId="3D260F63" w14:textId="77777777" w:rsidR="00D94654" w:rsidRDefault="00D94654" w:rsidP="008C04BB">
      <w:pPr>
        <w:rPr>
          <w:rFonts w:cs="Arial"/>
        </w:rPr>
      </w:pPr>
    </w:p>
    <w:p w14:paraId="22B5C5AA" w14:textId="51EB76C9" w:rsidR="00803240" w:rsidRPr="00E0445A" w:rsidRDefault="00803240" w:rsidP="00803240">
      <w:pPr>
        <w:keepNext/>
        <w:rPr>
          <w:rFonts w:cs="Arial"/>
        </w:rPr>
      </w:pPr>
      <w:r w:rsidRPr="00E0445A">
        <w:rPr>
          <w:rFonts w:cs="Arial"/>
        </w:rPr>
        <w:t>Reference</w:t>
      </w:r>
      <w:r w:rsidR="00DB5B80">
        <w:rPr>
          <w:rFonts w:cs="Arial"/>
        </w:rPr>
        <w:t>s:</w:t>
      </w:r>
    </w:p>
    <w:p w14:paraId="326CDCF5" w14:textId="77777777" w:rsidR="00803240" w:rsidRPr="008A25DA" w:rsidRDefault="00803240" w:rsidP="00803240">
      <w:pPr>
        <w:pStyle w:val="References"/>
        <w:keepNext/>
        <w:ind w:left="360" w:hanging="360"/>
        <w:rPr>
          <w:rFonts w:cs="Arial"/>
        </w:rPr>
      </w:pPr>
      <w:r w:rsidRPr="008A25DA">
        <w:rPr>
          <w:rFonts w:cs="Arial"/>
        </w:rPr>
        <w:t>1.</w:t>
      </w:r>
      <w:r w:rsidRPr="008A25DA">
        <w:rPr>
          <w:rFonts w:cs="Arial"/>
        </w:rPr>
        <w:tab/>
        <w:t xml:space="preserve">Shimada H, </w:t>
      </w:r>
      <w:proofErr w:type="spellStart"/>
      <w:r w:rsidRPr="008A25DA">
        <w:rPr>
          <w:rFonts w:cs="Arial"/>
        </w:rPr>
        <w:t>Ambros</w:t>
      </w:r>
      <w:proofErr w:type="spellEnd"/>
      <w:r w:rsidRPr="008A25DA">
        <w:rPr>
          <w:rFonts w:cs="Arial"/>
        </w:rPr>
        <w:t xml:space="preserve"> IM, </w:t>
      </w:r>
      <w:proofErr w:type="spellStart"/>
      <w:r w:rsidRPr="008A25DA">
        <w:rPr>
          <w:rFonts w:cs="Arial"/>
        </w:rPr>
        <w:t>Dehner</w:t>
      </w:r>
      <w:proofErr w:type="spellEnd"/>
      <w:r w:rsidRPr="008A25DA">
        <w:rPr>
          <w:rFonts w:cs="Arial"/>
        </w:rPr>
        <w:t xml:space="preserve"> LP, Hata J, Joshi VV, Roald B. Terminology and morphologic criteria of neuroblastic tumors: recommendations by the International Neuroblastoma Pathology Committee. </w:t>
      </w:r>
      <w:r w:rsidRPr="008A25DA">
        <w:rPr>
          <w:rFonts w:cs="Arial"/>
          <w:i/>
        </w:rPr>
        <w:t>Cancer.</w:t>
      </w:r>
      <w:r w:rsidRPr="008A25DA">
        <w:rPr>
          <w:rFonts w:cs="Arial"/>
        </w:rPr>
        <w:t xml:space="preserve"> 1999;86(2):349-363.</w:t>
      </w:r>
    </w:p>
    <w:p w14:paraId="10AC43A7" w14:textId="77777777" w:rsidR="00803240" w:rsidRDefault="00803240" w:rsidP="008C04BB">
      <w:pPr>
        <w:rPr>
          <w:rFonts w:cs="Arial"/>
        </w:rPr>
      </w:pPr>
    </w:p>
    <w:p w14:paraId="3BAC1CD5" w14:textId="77777777" w:rsidR="00803240" w:rsidRPr="00587D2F" w:rsidRDefault="00803240" w:rsidP="008C04BB">
      <w:pPr>
        <w:rPr>
          <w:rFonts w:cs="Arial"/>
        </w:rPr>
      </w:pPr>
    </w:p>
    <w:p w14:paraId="782921FA" w14:textId="701D4903" w:rsidR="00D94654" w:rsidRPr="00587D2F" w:rsidRDefault="00D94654" w:rsidP="008C04BB">
      <w:pPr>
        <w:pStyle w:val="Heading2"/>
        <w:rPr>
          <w:rFonts w:cs="Arial"/>
          <w:color w:val="auto"/>
        </w:rPr>
      </w:pPr>
      <w:r w:rsidRPr="00587D2F">
        <w:rPr>
          <w:rFonts w:cs="Arial"/>
          <w:color w:val="auto"/>
        </w:rPr>
        <w:t xml:space="preserve">C. </w:t>
      </w:r>
      <w:r w:rsidR="00E055BE">
        <w:rPr>
          <w:rFonts w:cs="Arial"/>
          <w:color w:val="auto"/>
        </w:rPr>
        <w:t xml:space="preserve"> </w:t>
      </w:r>
      <w:r w:rsidRPr="00587D2F">
        <w:rPr>
          <w:rFonts w:cs="Arial"/>
          <w:color w:val="auto"/>
        </w:rPr>
        <w:t>Histopathologic Type</w:t>
      </w:r>
    </w:p>
    <w:p w14:paraId="5D096BEE" w14:textId="68F3C046" w:rsidR="00D94654" w:rsidRPr="00587D2F" w:rsidRDefault="00D94654" w:rsidP="008C04BB">
      <w:pPr>
        <w:rPr>
          <w:rFonts w:cs="Arial"/>
        </w:rPr>
      </w:pPr>
      <w:r w:rsidRPr="00587D2F">
        <w:rPr>
          <w:rFonts w:cs="Arial"/>
        </w:rPr>
        <w:t>It is recommended that the International Neuroblastoma Classification</w:t>
      </w:r>
      <w:r w:rsidRPr="00587D2F">
        <w:rPr>
          <w:rFonts w:cs="Arial"/>
          <w:vertAlign w:val="superscript"/>
        </w:rPr>
        <w:t xml:space="preserve">1,2 </w:t>
      </w:r>
      <w:r w:rsidRPr="00587D2F">
        <w:rPr>
          <w:rFonts w:cs="Arial"/>
        </w:rPr>
        <w:t>described below be used when describing</w:t>
      </w:r>
      <w:r w:rsidR="00C72176">
        <w:rPr>
          <w:rFonts w:cs="Arial"/>
        </w:rPr>
        <w:t xml:space="preserve"> untreated</w:t>
      </w:r>
      <w:r w:rsidRPr="00587D2F">
        <w:rPr>
          <w:rFonts w:cs="Arial"/>
        </w:rPr>
        <w:t xml:space="preserve"> tumor samples.</w:t>
      </w:r>
    </w:p>
    <w:p w14:paraId="4D7E69E5" w14:textId="77777777" w:rsidR="00D94654" w:rsidRPr="00587D2F" w:rsidRDefault="00D94654" w:rsidP="008C04BB">
      <w:pPr>
        <w:rPr>
          <w:rFonts w:cs="Arial"/>
        </w:rPr>
      </w:pPr>
    </w:p>
    <w:p w14:paraId="05B14745" w14:textId="77777777" w:rsidR="00D94654" w:rsidRPr="00587D2F" w:rsidRDefault="00D94654" w:rsidP="008C04BB">
      <w:pPr>
        <w:rPr>
          <w:rFonts w:cs="Arial"/>
        </w:rPr>
      </w:pPr>
      <w:bookmarkStart w:id="1" w:name="_Hlk527710356"/>
      <w:r w:rsidRPr="00587D2F">
        <w:rPr>
          <w:rFonts w:cs="Arial"/>
        </w:rPr>
        <w:t xml:space="preserve">There are 4 specific categories in this group of tumors: </w:t>
      </w:r>
    </w:p>
    <w:p w14:paraId="2DEBE5F3" w14:textId="0D443784" w:rsidR="00D94654" w:rsidRPr="00587D2F" w:rsidRDefault="00D40F23" w:rsidP="008C04BB">
      <w:pPr>
        <w:ind w:left="360" w:hanging="360"/>
        <w:rPr>
          <w:rFonts w:cs="Arial"/>
        </w:rPr>
      </w:pPr>
      <w:r>
        <w:rPr>
          <w:rFonts w:cs="Arial"/>
        </w:rPr>
        <w:tab/>
      </w:r>
      <w:r w:rsidR="00D94654" w:rsidRPr="00587D2F">
        <w:rPr>
          <w:rFonts w:cs="Arial"/>
        </w:rPr>
        <w:t>Neuroblastoma (Schwannian stroma-poor)</w:t>
      </w:r>
    </w:p>
    <w:p w14:paraId="4DE16408" w14:textId="0D128D83" w:rsidR="00D94654" w:rsidRPr="00587D2F" w:rsidRDefault="00D40F23" w:rsidP="008C04BB">
      <w:pPr>
        <w:ind w:left="360" w:hanging="360"/>
        <w:rPr>
          <w:rFonts w:cs="Arial"/>
        </w:rPr>
      </w:pPr>
      <w:r>
        <w:rPr>
          <w:rFonts w:cs="Arial"/>
        </w:rPr>
        <w:tab/>
      </w:r>
      <w:r w:rsidR="00D94654" w:rsidRPr="00587D2F">
        <w:rPr>
          <w:rFonts w:cs="Arial"/>
        </w:rPr>
        <w:t>Ganglioneuroblastoma, nodular (composite, Schwannian stroma-rich/stroma-dominant and stroma-poor)</w:t>
      </w:r>
    </w:p>
    <w:p w14:paraId="5AC76F0E" w14:textId="1BCB83CE" w:rsidR="00D94654" w:rsidRPr="00587D2F" w:rsidRDefault="00D40F23" w:rsidP="008C04BB">
      <w:pPr>
        <w:ind w:left="360" w:hanging="360"/>
        <w:rPr>
          <w:rFonts w:cs="Arial"/>
        </w:rPr>
      </w:pPr>
      <w:r>
        <w:rPr>
          <w:rFonts w:cs="Arial"/>
        </w:rPr>
        <w:tab/>
      </w:r>
      <w:r w:rsidR="00D94654" w:rsidRPr="00587D2F">
        <w:rPr>
          <w:rFonts w:cs="Arial"/>
        </w:rPr>
        <w:t>Ganglioneuroblastoma, intermixed (Schwannian stroma-rich)</w:t>
      </w:r>
    </w:p>
    <w:p w14:paraId="2FFC585C" w14:textId="698C2590" w:rsidR="00D94654" w:rsidRPr="00587D2F" w:rsidRDefault="00D40F23" w:rsidP="008C04BB">
      <w:pPr>
        <w:ind w:left="360" w:hanging="360"/>
        <w:rPr>
          <w:rFonts w:cs="Arial"/>
        </w:rPr>
      </w:pPr>
      <w:r>
        <w:rPr>
          <w:rFonts w:cs="Arial"/>
        </w:rPr>
        <w:tab/>
      </w:r>
      <w:r w:rsidR="00D94654" w:rsidRPr="00587D2F">
        <w:rPr>
          <w:rFonts w:cs="Arial"/>
        </w:rPr>
        <w:t>Ganglioneuroma (Schwannian stroma-dominant)</w:t>
      </w:r>
    </w:p>
    <w:bookmarkEnd w:id="1"/>
    <w:p w14:paraId="7ED686F4" w14:textId="77777777" w:rsidR="00D94654" w:rsidRPr="00587D2F" w:rsidRDefault="00D94654" w:rsidP="008C04BB">
      <w:pPr>
        <w:rPr>
          <w:rFonts w:cs="Arial"/>
        </w:rPr>
      </w:pPr>
    </w:p>
    <w:p w14:paraId="07042E10" w14:textId="77777777" w:rsidR="00D94654" w:rsidRPr="00A81E36" w:rsidRDefault="00D94654" w:rsidP="008C04BB">
      <w:pPr>
        <w:pStyle w:val="Heading2"/>
        <w:rPr>
          <w:b w:val="0"/>
          <w:color w:val="auto"/>
          <w:u w:val="single"/>
        </w:rPr>
      </w:pPr>
      <w:r w:rsidRPr="00A81E36">
        <w:rPr>
          <w:b w:val="0"/>
          <w:color w:val="auto"/>
          <w:u w:val="single"/>
        </w:rPr>
        <w:t>Neuroblastoma (Schwannian Stroma-poor) Category</w:t>
      </w:r>
    </w:p>
    <w:p w14:paraId="4667D32F" w14:textId="2EEBCE2B" w:rsidR="00D94654" w:rsidRPr="00587D2F" w:rsidRDefault="00D94654" w:rsidP="008C04BB">
      <w:pPr>
        <w:keepNext/>
        <w:rPr>
          <w:rFonts w:cs="Arial"/>
        </w:rPr>
      </w:pPr>
      <w:r w:rsidRPr="00587D2F">
        <w:rPr>
          <w:rFonts w:cs="Arial"/>
        </w:rPr>
        <w:t xml:space="preserve">Microscopically, tumors in the neuroblastoma category are composed of neuroblastic cells that form groups or nests separated by delicate, often incomplete stromal septa without or with limited Schwannian proliferation (comprising </w:t>
      </w:r>
      <w:r w:rsidR="00DB5B80">
        <w:rPr>
          <w:rFonts w:cs="Arial"/>
        </w:rPr>
        <w:t xml:space="preserve">less than </w:t>
      </w:r>
      <w:r w:rsidRPr="00587D2F">
        <w:rPr>
          <w:rFonts w:cs="Arial"/>
        </w:rPr>
        <w:t>50% of the tumor).</w:t>
      </w:r>
      <w:r w:rsidRPr="00587D2F">
        <w:rPr>
          <w:rFonts w:cs="Arial"/>
          <w:vertAlign w:val="superscript"/>
        </w:rPr>
        <w:t>1</w:t>
      </w:r>
    </w:p>
    <w:p w14:paraId="181D94D5" w14:textId="77777777" w:rsidR="00D94654" w:rsidRPr="00587D2F" w:rsidRDefault="00D94654" w:rsidP="008C04BB">
      <w:pPr>
        <w:keepNext/>
        <w:rPr>
          <w:rFonts w:cs="Arial"/>
        </w:rPr>
      </w:pPr>
    </w:p>
    <w:p w14:paraId="41E3724A" w14:textId="77777777" w:rsidR="00D94654" w:rsidRPr="00A81E36" w:rsidRDefault="00D94654" w:rsidP="008C04BB">
      <w:pPr>
        <w:pStyle w:val="Heading3"/>
        <w:rPr>
          <w:i/>
          <w:u w:val="none"/>
        </w:rPr>
      </w:pPr>
      <w:r w:rsidRPr="00A81E36">
        <w:rPr>
          <w:i/>
          <w:u w:val="none"/>
        </w:rPr>
        <w:t>Differential Diagnosis</w:t>
      </w:r>
    </w:p>
    <w:p w14:paraId="4DA46297" w14:textId="106529C2" w:rsidR="00D94654" w:rsidRPr="00587D2F" w:rsidRDefault="00D94654" w:rsidP="008C04BB">
      <w:pPr>
        <w:rPr>
          <w:rFonts w:cs="Arial"/>
        </w:rPr>
      </w:pPr>
      <w:r w:rsidRPr="00587D2F">
        <w:rPr>
          <w:rFonts w:cs="Arial"/>
        </w:rPr>
        <w:t xml:space="preserve">The differential diagnosis of neuroblastoma usually also includes the pediatric small round blue cell tumors: </w:t>
      </w:r>
      <w:r w:rsidR="00047687">
        <w:t xml:space="preserve">Ewing </w:t>
      </w:r>
      <w:r w:rsidR="008C04BB">
        <w:t>sarcoma (including peripheral p</w:t>
      </w:r>
      <w:r w:rsidR="00047687">
        <w:t>rimitive neuroectodermal tumor [</w:t>
      </w:r>
      <w:proofErr w:type="spellStart"/>
      <w:r w:rsidR="00047687">
        <w:t>pPNET</w:t>
      </w:r>
      <w:proofErr w:type="spellEnd"/>
      <w:r w:rsidR="00047687">
        <w:t>])</w:t>
      </w:r>
      <w:r w:rsidRPr="00587D2F">
        <w:rPr>
          <w:rFonts w:cs="Arial"/>
        </w:rPr>
        <w:t xml:space="preserve">, alveolar rhabdomyosarcoma, Wilms tumor, desmoplastic small round cell tumor, lymphoma, and myeloid leukemia. A cell surface glycoprotein, p30/32 (product of the </w:t>
      </w:r>
      <w:r w:rsidRPr="00587D2F">
        <w:rPr>
          <w:rFonts w:cs="Arial"/>
          <w:i/>
        </w:rPr>
        <w:t>MIC2</w:t>
      </w:r>
      <w:r w:rsidRPr="00587D2F">
        <w:rPr>
          <w:rFonts w:cs="Arial"/>
        </w:rPr>
        <w:t xml:space="preserve"> gene detected by CD99 antibodies), common in peripheral prim</w:t>
      </w:r>
      <w:r w:rsidR="00C53292" w:rsidRPr="00587D2F">
        <w:rPr>
          <w:rFonts w:cs="Arial"/>
        </w:rPr>
        <w:t>i</w:t>
      </w:r>
      <w:r w:rsidRPr="00587D2F">
        <w:rPr>
          <w:rFonts w:cs="Arial"/>
        </w:rPr>
        <w:t xml:space="preserve">tive neuroectodermal tumor </w:t>
      </w:r>
      <w:r w:rsidRPr="00047687">
        <w:rPr>
          <w:rFonts w:cs="Arial"/>
        </w:rPr>
        <w:t xml:space="preserve">Ewing sarcoma and lymphomas, usually is negative in neuroblastoma; both neuroblastoma and </w:t>
      </w:r>
      <w:r w:rsidR="008C04BB">
        <w:rPr>
          <w:rFonts w:cs="Arial"/>
        </w:rPr>
        <w:t>Ewing sarcoma</w:t>
      </w:r>
      <w:r w:rsidRPr="00047687">
        <w:rPr>
          <w:rFonts w:cs="Arial"/>
        </w:rPr>
        <w:t xml:space="preserve"> are frequently positive for PGP9.5 and NB84. In contrast, tyrosine hydroxylase </w:t>
      </w:r>
      <w:r w:rsidR="00B04F12">
        <w:rPr>
          <w:rFonts w:cs="Arial"/>
        </w:rPr>
        <w:t>and PHOX2B are</w:t>
      </w:r>
      <w:r w:rsidRPr="00047687">
        <w:rPr>
          <w:rFonts w:cs="Arial"/>
        </w:rPr>
        <w:t xml:space="preserve"> commonly positive in neuroblastoma and negative in Ewing sarcoma. Muscle-specific markers, such as desmin, myogenin, and MyoD1, are often</w:t>
      </w:r>
      <w:r w:rsidRPr="00587D2F">
        <w:rPr>
          <w:rFonts w:cs="Arial"/>
        </w:rPr>
        <w:t xml:space="preserve"> positive in rhabdomyosarcomas</w:t>
      </w:r>
      <w:r w:rsidR="00D40F23">
        <w:rPr>
          <w:rFonts w:cs="Arial"/>
        </w:rPr>
        <w:t>,</w:t>
      </w:r>
      <w:r w:rsidRPr="00587D2F">
        <w:rPr>
          <w:rFonts w:cs="Arial"/>
        </w:rPr>
        <w:t xml:space="preserve"> but negative in neuroblastoma; additionally, rhabdomyosarcoma cells often show morphologic evidence of muscle differentiation. Although the blastemal component of a Wilms tumor may mimic neuroblastoma, the former often exhibits WT1 positivity in addition to epithelial and mesenchymal components.</w:t>
      </w:r>
      <w:r w:rsidR="0021428A">
        <w:rPr>
          <w:rFonts w:cs="Arial"/>
        </w:rPr>
        <w:t xml:space="preserve"> </w:t>
      </w:r>
      <w:r w:rsidRPr="00587D2F">
        <w:rPr>
          <w:rFonts w:cs="Arial"/>
        </w:rPr>
        <w:t>Finally, lymphomas usually stain for multiple lineage-specific hematopoietic markers, whereas neuroblastomas are negative for these proteins. Undifferentiated neuroblastoma cells may, on rare occasions, express vimentin.</w:t>
      </w:r>
      <w:r w:rsidR="00C53292" w:rsidRPr="00587D2F">
        <w:rPr>
          <w:rFonts w:cs="Arial"/>
        </w:rPr>
        <w:t xml:space="preserve"> Neuroblasts are also typically positive for synaptophysin and neuron-specific enolase, although these are less specific. Schwann cells are positive for S100 protein.</w:t>
      </w:r>
    </w:p>
    <w:p w14:paraId="36670F4D" w14:textId="77777777" w:rsidR="00D94654" w:rsidRPr="00587D2F" w:rsidRDefault="00D94654" w:rsidP="008C04BB">
      <w:pPr>
        <w:rPr>
          <w:rFonts w:cs="Arial"/>
        </w:rPr>
      </w:pPr>
    </w:p>
    <w:p w14:paraId="2AC2CBA6" w14:textId="77777777" w:rsidR="00D94654" w:rsidRPr="00A81E36" w:rsidRDefault="00D94654" w:rsidP="008C04BB">
      <w:pPr>
        <w:pStyle w:val="Heading2"/>
        <w:rPr>
          <w:b w:val="0"/>
          <w:i/>
          <w:color w:val="auto"/>
        </w:rPr>
      </w:pPr>
      <w:r w:rsidRPr="00A81E36">
        <w:rPr>
          <w:b w:val="0"/>
          <w:i/>
          <w:color w:val="auto"/>
        </w:rPr>
        <w:t>Electron Microscopy</w:t>
      </w:r>
    </w:p>
    <w:p w14:paraId="0E0B6E82" w14:textId="77777777" w:rsidR="00D94654" w:rsidRPr="00587D2F" w:rsidRDefault="00D94654" w:rsidP="008C04BB">
      <w:pPr>
        <w:rPr>
          <w:rFonts w:cs="Arial"/>
        </w:rPr>
      </w:pPr>
      <w:r w:rsidRPr="00587D2F">
        <w:rPr>
          <w:rFonts w:cs="Arial"/>
        </w:rPr>
        <w:t>Ultrastructural studies are still of value in the diagnosis of relatively undifferentiated neuroblastoma, where the diagnosis is not readily evident by light microscopic study or urinary catecholamine study, especially given the variable specificity of immunostaining. Diagnostic criteria include dense core granules of neurosecretory type and cell processes (primitive neurites) containing typically arranged microtubules.</w:t>
      </w:r>
    </w:p>
    <w:p w14:paraId="679B247A" w14:textId="77777777" w:rsidR="00D94654" w:rsidRPr="00587D2F" w:rsidRDefault="00D94654" w:rsidP="008C04BB">
      <w:pPr>
        <w:keepNext/>
        <w:rPr>
          <w:rFonts w:cs="Arial"/>
        </w:rPr>
      </w:pPr>
    </w:p>
    <w:p w14:paraId="45D33F73" w14:textId="77777777" w:rsidR="00D94654" w:rsidRPr="00A81E36" w:rsidRDefault="00D94654" w:rsidP="008C04BB">
      <w:pPr>
        <w:pStyle w:val="Heading2"/>
        <w:tabs>
          <w:tab w:val="clear" w:pos="360"/>
        </w:tabs>
        <w:ind w:left="0" w:firstLine="0"/>
        <w:rPr>
          <w:b w:val="0"/>
          <w:color w:val="auto"/>
          <w:u w:val="single"/>
        </w:rPr>
      </w:pPr>
      <w:r w:rsidRPr="00A81E36">
        <w:rPr>
          <w:b w:val="0"/>
          <w:color w:val="auto"/>
          <w:u w:val="single"/>
        </w:rPr>
        <w:t>Ganglioneuroblastoma, Nodula</w:t>
      </w:r>
      <w:r w:rsidR="005E5BB3" w:rsidRPr="00A81E36">
        <w:rPr>
          <w:b w:val="0"/>
          <w:color w:val="auto"/>
          <w:u w:val="single"/>
        </w:rPr>
        <w:t>r (Composite Schwannian Stroma-Rich/Stroma-Dominant and Stroma-P</w:t>
      </w:r>
      <w:r w:rsidRPr="00A81E36">
        <w:rPr>
          <w:b w:val="0"/>
          <w:color w:val="auto"/>
          <w:u w:val="single"/>
        </w:rPr>
        <w:t>oor) Category</w:t>
      </w:r>
      <w:r w:rsidRPr="00A81E36">
        <w:rPr>
          <w:b w:val="0"/>
          <w:color w:val="auto"/>
          <w:u w:val="single"/>
          <w:vertAlign w:val="superscript"/>
        </w:rPr>
        <w:t>#</w:t>
      </w:r>
    </w:p>
    <w:p w14:paraId="54360487" w14:textId="2216D129" w:rsidR="00D94654" w:rsidRPr="00587D2F" w:rsidRDefault="00D94654" w:rsidP="008C04BB">
      <w:pPr>
        <w:rPr>
          <w:rFonts w:cs="Arial"/>
        </w:rPr>
      </w:pPr>
      <w:r w:rsidRPr="00587D2F">
        <w:rPr>
          <w:rFonts w:cs="Arial"/>
        </w:rPr>
        <w:t xml:space="preserve">Tumors in the ganglioneuroblastoma, nodular category are composed of multiple clones: </w:t>
      </w:r>
      <w:r w:rsidR="00D40F23">
        <w:rPr>
          <w:rFonts w:cs="Arial"/>
        </w:rPr>
        <w:t>1</w:t>
      </w:r>
      <w:r w:rsidR="00D40F23" w:rsidRPr="00587D2F">
        <w:rPr>
          <w:rFonts w:cs="Arial"/>
        </w:rPr>
        <w:t xml:space="preserve"> </w:t>
      </w:r>
      <w:r w:rsidRPr="00587D2F">
        <w:rPr>
          <w:rFonts w:cs="Arial"/>
        </w:rPr>
        <w:t>or more nodules of neuroblastic cells set within a background of ganglioneuroblastoma, intermixed, or ganglioneuroma-like tissue.</w:t>
      </w:r>
      <w:r w:rsidRPr="00587D2F">
        <w:rPr>
          <w:rFonts w:cs="Arial"/>
          <w:vertAlign w:val="superscript"/>
        </w:rPr>
        <w:t>3</w:t>
      </w:r>
    </w:p>
    <w:p w14:paraId="3758A282" w14:textId="77777777" w:rsidR="00D94654" w:rsidRPr="00587D2F" w:rsidRDefault="00D94654" w:rsidP="008C04BB">
      <w:pPr>
        <w:rPr>
          <w:rFonts w:cs="Arial"/>
        </w:rPr>
      </w:pPr>
    </w:p>
    <w:p w14:paraId="5E5F2B8B" w14:textId="77777777" w:rsidR="00D94654" w:rsidRPr="00A81E36" w:rsidRDefault="00D94654" w:rsidP="008C04BB">
      <w:pPr>
        <w:pStyle w:val="Heading2"/>
        <w:rPr>
          <w:b w:val="0"/>
          <w:color w:val="auto"/>
          <w:u w:val="single"/>
        </w:rPr>
      </w:pPr>
      <w:r w:rsidRPr="00A81E36">
        <w:rPr>
          <w:b w:val="0"/>
          <w:color w:val="auto"/>
          <w:u w:val="single"/>
        </w:rPr>
        <w:t>Ganglioneuroblastoma,</w:t>
      </w:r>
      <w:r w:rsidR="005E5BB3" w:rsidRPr="00A81E36">
        <w:rPr>
          <w:b w:val="0"/>
          <w:color w:val="auto"/>
          <w:u w:val="single"/>
        </w:rPr>
        <w:t xml:space="preserve"> Intermixed (Schwannian Stroma-R</w:t>
      </w:r>
      <w:r w:rsidRPr="00A81E36">
        <w:rPr>
          <w:b w:val="0"/>
          <w:color w:val="auto"/>
          <w:u w:val="single"/>
        </w:rPr>
        <w:t>ich) Category</w:t>
      </w:r>
      <w:r w:rsidRPr="00A81E36">
        <w:rPr>
          <w:b w:val="0"/>
          <w:color w:val="auto"/>
          <w:u w:val="single"/>
          <w:vertAlign w:val="superscript"/>
        </w:rPr>
        <w:t>#</w:t>
      </w:r>
    </w:p>
    <w:p w14:paraId="041656EE" w14:textId="243EFF29" w:rsidR="00D94654" w:rsidRPr="00587D2F" w:rsidRDefault="00D94654" w:rsidP="008C04BB">
      <w:pPr>
        <w:rPr>
          <w:rFonts w:cs="Arial"/>
        </w:rPr>
      </w:pPr>
      <w:r w:rsidRPr="008C04BB">
        <w:rPr>
          <w:rFonts w:cs="Arial"/>
        </w:rPr>
        <w:t>Ganglioneuromatous (</w:t>
      </w:r>
      <w:r w:rsidR="0051540C" w:rsidRPr="008C04BB">
        <w:rPr>
          <w:rFonts w:cs="Arial"/>
        </w:rPr>
        <w:t xml:space="preserve">Schwannian </w:t>
      </w:r>
      <w:r w:rsidRPr="008C04BB">
        <w:rPr>
          <w:rFonts w:cs="Arial"/>
        </w:rPr>
        <w:t>stroma-rich) component of</w:t>
      </w:r>
      <w:r w:rsidR="003166DF" w:rsidRPr="008C04BB">
        <w:rPr>
          <w:rFonts w:cs="Arial"/>
        </w:rPr>
        <w:t xml:space="preserve"> the</w:t>
      </w:r>
      <w:r w:rsidRPr="008C04BB">
        <w:rPr>
          <w:rFonts w:cs="Arial"/>
        </w:rPr>
        <w:t xml:space="preserve"> tumor exceeds 50%</w:t>
      </w:r>
      <w:r w:rsidR="003166DF" w:rsidRPr="008C04BB">
        <w:rPr>
          <w:rFonts w:cs="Arial"/>
        </w:rPr>
        <w:t>. Neuroblastic component is present in an</w:t>
      </w:r>
      <w:r w:rsidRPr="008C04BB">
        <w:rPr>
          <w:rFonts w:cs="Arial"/>
        </w:rPr>
        <w:t xml:space="preserve"> intermixed or randomly distributed pattern of microscopic neuroblastic nests</w:t>
      </w:r>
      <w:r w:rsidR="003166DF" w:rsidRPr="008C04BB">
        <w:rPr>
          <w:rFonts w:cs="Arial"/>
        </w:rPr>
        <w:t>. The neuroblastic component consists</w:t>
      </w:r>
      <w:r w:rsidRPr="008C04BB">
        <w:rPr>
          <w:rFonts w:cs="Arial"/>
        </w:rPr>
        <w:t xml:space="preserve"> of cells in various stages of differentiation (neuroblasts, differentiating neuroblasts, maturing ganglion cells)</w:t>
      </w:r>
      <w:r w:rsidR="003166DF" w:rsidRPr="008C04BB">
        <w:rPr>
          <w:rFonts w:cs="Arial"/>
        </w:rPr>
        <w:t xml:space="preserve"> and has</w:t>
      </w:r>
      <w:r w:rsidRPr="008C04BB">
        <w:rPr>
          <w:rFonts w:cs="Arial"/>
        </w:rPr>
        <w:t xml:space="preserve"> </w:t>
      </w:r>
      <w:r w:rsidR="009002CD" w:rsidRPr="008C04BB">
        <w:rPr>
          <w:rFonts w:cs="Arial"/>
        </w:rPr>
        <w:t xml:space="preserve">varying amounts of </w:t>
      </w:r>
      <w:r w:rsidRPr="008C04BB">
        <w:rPr>
          <w:rFonts w:cs="Arial"/>
        </w:rPr>
        <w:t>neuropil</w:t>
      </w:r>
      <w:r w:rsidR="003166DF" w:rsidRPr="008C04BB">
        <w:rPr>
          <w:rFonts w:cs="Arial"/>
        </w:rPr>
        <w:t>. M</w:t>
      </w:r>
      <w:r w:rsidRPr="008C04BB">
        <w:rPr>
          <w:rFonts w:cs="Arial"/>
        </w:rPr>
        <w:t>acroscopic hemorrhagic nodules are absent.</w:t>
      </w:r>
    </w:p>
    <w:p w14:paraId="68119D5C" w14:textId="77777777" w:rsidR="00D94654" w:rsidRPr="00587D2F" w:rsidRDefault="00D94654" w:rsidP="008C04BB">
      <w:pPr>
        <w:rPr>
          <w:rFonts w:cs="Arial"/>
        </w:rPr>
      </w:pPr>
    </w:p>
    <w:p w14:paraId="06CEB568" w14:textId="77777777" w:rsidR="00D94654" w:rsidRPr="00A81E36" w:rsidRDefault="00D94654" w:rsidP="008C04BB">
      <w:pPr>
        <w:pStyle w:val="Heading2"/>
        <w:rPr>
          <w:b w:val="0"/>
          <w:color w:val="auto"/>
          <w:u w:val="single"/>
        </w:rPr>
      </w:pPr>
      <w:r w:rsidRPr="00A81E36">
        <w:rPr>
          <w:b w:val="0"/>
          <w:color w:val="auto"/>
          <w:u w:val="single"/>
        </w:rPr>
        <w:t>Gan</w:t>
      </w:r>
      <w:r w:rsidR="005E5BB3" w:rsidRPr="00A81E36">
        <w:rPr>
          <w:b w:val="0"/>
          <w:color w:val="auto"/>
          <w:u w:val="single"/>
        </w:rPr>
        <w:t>glioneuroma (Schwannian Stroma-D</w:t>
      </w:r>
      <w:r w:rsidRPr="00A81E36">
        <w:rPr>
          <w:b w:val="0"/>
          <w:color w:val="auto"/>
          <w:u w:val="single"/>
        </w:rPr>
        <w:t>ominant) Category</w:t>
      </w:r>
    </w:p>
    <w:p w14:paraId="4312083C" w14:textId="1FCF7F1E" w:rsidR="00D94654" w:rsidRPr="00587D2F" w:rsidRDefault="00D94654" w:rsidP="008C04BB">
      <w:pPr>
        <w:rPr>
          <w:rFonts w:cs="Arial"/>
        </w:rPr>
      </w:pPr>
      <w:r w:rsidRPr="00587D2F">
        <w:rPr>
          <w:rFonts w:cs="Arial"/>
        </w:rPr>
        <w:t>Two subtypes are included</w:t>
      </w:r>
      <w:r w:rsidR="00D40F23">
        <w:rPr>
          <w:rFonts w:cs="Arial"/>
        </w:rPr>
        <w:t>;</w:t>
      </w:r>
      <w:r w:rsidRPr="00587D2F">
        <w:rPr>
          <w:rFonts w:cs="Arial"/>
        </w:rPr>
        <w:t xml:space="preserve"> neuroblastic cells (differentiating neuroblasts, maturing and mature ganglion cells) in the tumor tissue do not form microscopic nests but are individually distributed in the Schwannian stroma.</w:t>
      </w:r>
    </w:p>
    <w:p w14:paraId="25D2BB24" w14:textId="77777777" w:rsidR="00D94654" w:rsidRPr="00587D2F" w:rsidRDefault="00D94654" w:rsidP="008C04BB">
      <w:pPr>
        <w:rPr>
          <w:rFonts w:cs="Arial"/>
        </w:rPr>
      </w:pPr>
    </w:p>
    <w:p w14:paraId="206229A6" w14:textId="77777777" w:rsidR="00D94654" w:rsidRPr="00A81E36" w:rsidRDefault="00D94654" w:rsidP="008C04BB">
      <w:pPr>
        <w:pStyle w:val="Heading3"/>
        <w:rPr>
          <w:i/>
          <w:u w:val="none"/>
        </w:rPr>
      </w:pPr>
      <w:r w:rsidRPr="00A81E36">
        <w:rPr>
          <w:i/>
          <w:u w:val="none"/>
        </w:rPr>
        <w:t>Maturing Subtype</w:t>
      </w:r>
    </w:p>
    <w:p w14:paraId="70E48969" w14:textId="6633F9FF" w:rsidR="00D94654" w:rsidRPr="00924B44" w:rsidRDefault="0051540C" w:rsidP="008C04BB">
      <w:pPr>
        <w:pStyle w:val="BodyText3"/>
        <w:rPr>
          <w:rFonts w:cs="Arial"/>
          <w:color w:val="auto"/>
        </w:rPr>
      </w:pPr>
      <w:r w:rsidRPr="008C04BB">
        <w:rPr>
          <w:rFonts w:cs="Arial"/>
          <w:color w:val="auto"/>
        </w:rPr>
        <w:t xml:space="preserve">Schwannian </w:t>
      </w:r>
      <w:r w:rsidR="00D94654" w:rsidRPr="008C04BB">
        <w:rPr>
          <w:rFonts w:cs="Arial"/>
          <w:color w:val="auto"/>
        </w:rPr>
        <w:t>stroma</w:t>
      </w:r>
      <w:r w:rsidR="003166DF" w:rsidRPr="008C04BB">
        <w:rPr>
          <w:rFonts w:cs="Arial"/>
          <w:color w:val="auto"/>
        </w:rPr>
        <w:t xml:space="preserve"> is predominant with</w:t>
      </w:r>
      <w:r w:rsidR="00D94654" w:rsidRPr="008C04BB">
        <w:rPr>
          <w:rFonts w:cs="Arial"/>
          <w:color w:val="auto"/>
        </w:rPr>
        <w:t xml:space="preserve"> minor, scattered groups of differentiating neuroblasts or maturing ganglion cells along with completely mature ganglion cells</w:t>
      </w:r>
      <w:r w:rsidR="003166DF" w:rsidRPr="008C04BB">
        <w:rPr>
          <w:rFonts w:cs="Arial"/>
          <w:color w:val="auto"/>
        </w:rPr>
        <w:t>.</w:t>
      </w:r>
      <w:r w:rsidR="0021428A">
        <w:rPr>
          <w:rFonts w:cs="Arial"/>
          <w:color w:val="auto"/>
        </w:rPr>
        <w:t xml:space="preserve"> </w:t>
      </w:r>
      <w:r w:rsidR="003166DF" w:rsidRPr="008C04BB">
        <w:rPr>
          <w:rFonts w:cs="Arial"/>
          <w:color w:val="auto"/>
        </w:rPr>
        <w:t>There are</w:t>
      </w:r>
      <w:r w:rsidR="008A25DA" w:rsidRPr="008C04BB">
        <w:rPr>
          <w:rFonts w:cs="Arial"/>
          <w:color w:val="auto"/>
        </w:rPr>
        <w:t xml:space="preserve"> </w:t>
      </w:r>
      <w:r w:rsidR="00686A1A" w:rsidRPr="008C04BB">
        <w:rPr>
          <w:rFonts w:cs="Arial"/>
          <w:color w:val="auto"/>
        </w:rPr>
        <w:t>n</w:t>
      </w:r>
      <w:r w:rsidR="00EC060B" w:rsidRPr="008C04BB">
        <w:rPr>
          <w:rFonts w:cs="Arial"/>
          <w:color w:val="auto"/>
        </w:rPr>
        <w:t>o islands of neuropil.</w:t>
      </w:r>
    </w:p>
    <w:p w14:paraId="0A78859F" w14:textId="77777777" w:rsidR="00D94654" w:rsidRPr="00924B44" w:rsidRDefault="00D94654" w:rsidP="008C04BB">
      <w:pPr>
        <w:pStyle w:val="BodyText3"/>
        <w:rPr>
          <w:rFonts w:cs="Arial"/>
          <w:color w:val="auto"/>
        </w:rPr>
      </w:pPr>
    </w:p>
    <w:p w14:paraId="4CAADDA2" w14:textId="77777777" w:rsidR="00D94654" w:rsidRPr="00A81E36" w:rsidRDefault="00D94654" w:rsidP="008C04BB">
      <w:pPr>
        <w:pStyle w:val="Heading3"/>
        <w:rPr>
          <w:i/>
          <w:u w:val="none"/>
        </w:rPr>
      </w:pPr>
      <w:r w:rsidRPr="00A81E36">
        <w:rPr>
          <w:i/>
          <w:u w:val="none"/>
        </w:rPr>
        <w:t>Mature Subtype</w:t>
      </w:r>
    </w:p>
    <w:p w14:paraId="52056485" w14:textId="78728B2D" w:rsidR="00D94654" w:rsidRPr="00587D2F" w:rsidRDefault="00D94654" w:rsidP="00A81E36">
      <w:pPr>
        <w:pStyle w:val="BodyText3"/>
      </w:pPr>
      <w:r w:rsidRPr="008C04BB">
        <w:rPr>
          <w:rFonts w:cs="Arial"/>
          <w:color w:val="auto"/>
        </w:rPr>
        <w:t xml:space="preserve">Schwannian stroma </w:t>
      </w:r>
      <w:r w:rsidR="003166DF" w:rsidRPr="008C04BB">
        <w:rPr>
          <w:rFonts w:cs="Arial"/>
          <w:color w:val="auto"/>
        </w:rPr>
        <w:t>predominant</w:t>
      </w:r>
      <w:r w:rsidR="0021428A">
        <w:rPr>
          <w:rFonts w:cs="Arial"/>
          <w:color w:val="auto"/>
        </w:rPr>
        <w:t xml:space="preserve"> </w:t>
      </w:r>
      <w:r w:rsidR="00DA11C5" w:rsidRPr="008C04BB">
        <w:rPr>
          <w:rFonts w:cs="Arial"/>
          <w:color w:val="auto"/>
        </w:rPr>
        <w:t xml:space="preserve">with exclusively completely mature </w:t>
      </w:r>
      <w:r w:rsidRPr="008C04BB">
        <w:rPr>
          <w:rFonts w:cs="Arial"/>
          <w:color w:val="auto"/>
        </w:rPr>
        <w:t>ganglion cells</w:t>
      </w:r>
      <w:r w:rsidR="00DA11C5" w:rsidRPr="008C04BB">
        <w:rPr>
          <w:rFonts w:cs="Arial"/>
          <w:color w:val="auto"/>
        </w:rPr>
        <w:t>. May have</w:t>
      </w:r>
      <w:r w:rsidRPr="008C04BB">
        <w:rPr>
          <w:rFonts w:cs="Arial"/>
          <w:color w:val="auto"/>
        </w:rPr>
        <w:t xml:space="preserve"> neuritic fascicular processes accompanied by Schwann cells and perineurial cells</w:t>
      </w:r>
      <w:r w:rsidR="00DA11C5" w:rsidRPr="008C04BB">
        <w:rPr>
          <w:rFonts w:cs="Arial"/>
          <w:color w:val="auto"/>
        </w:rPr>
        <w:t>. Satellite cells may accompany mature ganglion cells. There is a complete</w:t>
      </w:r>
      <w:r w:rsidRPr="008C04BB">
        <w:rPr>
          <w:rFonts w:cs="Arial"/>
          <w:color w:val="auto"/>
        </w:rPr>
        <w:t xml:space="preserve"> absence of </w:t>
      </w:r>
      <w:r w:rsidR="00DA11C5" w:rsidRPr="008C04BB">
        <w:rPr>
          <w:rFonts w:cs="Arial"/>
          <w:color w:val="auto"/>
        </w:rPr>
        <w:t xml:space="preserve">a </w:t>
      </w:r>
      <w:r w:rsidRPr="008C04BB">
        <w:rPr>
          <w:rFonts w:cs="Arial"/>
          <w:color w:val="auto"/>
        </w:rPr>
        <w:t>neuroblastomatous component</w:t>
      </w:r>
      <w:r w:rsidR="00DA11C5" w:rsidRPr="008C04BB">
        <w:rPr>
          <w:rFonts w:cs="Arial"/>
          <w:color w:val="auto"/>
        </w:rPr>
        <w:t xml:space="preserve">, including </w:t>
      </w:r>
      <w:r w:rsidR="00686A1A" w:rsidRPr="008C04BB">
        <w:rPr>
          <w:rFonts w:cs="Arial"/>
          <w:color w:val="auto"/>
        </w:rPr>
        <w:t>n</w:t>
      </w:r>
      <w:r w:rsidR="00EC060B" w:rsidRPr="008C04BB">
        <w:rPr>
          <w:rFonts w:cs="Arial"/>
          <w:color w:val="auto"/>
        </w:rPr>
        <w:t>o islands of neuropil</w:t>
      </w:r>
      <w:r w:rsidR="00EC060B" w:rsidRPr="008C04BB">
        <w:rPr>
          <w:color w:val="auto"/>
        </w:rPr>
        <w:t>.</w:t>
      </w:r>
    </w:p>
    <w:p w14:paraId="33EE25E6" w14:textId="77777777" w:rsidR="00D94654" w:rsidRPr="00587D2F" w:rsidRDefault="00D94654" w:rsidP="00A81E36">
      <w:pPr>
        <w:pStyle w:val="BodyText3"/>
      </w:pPr>
    </w:p>
    <w:p w14:paraId="5230AB64" w14:textId="77777777" w:rsidR="00D94654" w:rsidRPr="00A81E36" w:rsidRDefault="00D94654" w:rsidP="008C04BB">
      <w:pPr>
        <w:pStyle w:val="Heading2"/>
        <w:rPr>
          <w:b w:val="0"/>
          <w:color w:val="auto"/>
          <w:u w:val="single"/>
        </w:rPr>
      </w:pPr>
      <w:r w:rsidRPr="00A81E36">
        <w:rPr>
          <w:b w:val="0"/>
          <w:color w:val="auto"/>
          <w:u w:val="single"/>
        </w:rPr>
        <w:t>Neuroblastic Tumor, Unclassifiable</w:t>
      </w:r>
    </w:p>
    <w:p w14:paraId="302BF611" w14:textId="3BAC0354" w:rsidR="00D94654" w:rsidRPr="00587D2F" w:rsidRDefault="00D94654" w:rsidP="008C04BB">
      <w:pPr>
        <w:pStyle w:val="BodyText3"/>
        <w:rPr>
          <w:rFonts w:cs="Arial"/>
          <w:color w:val="auto"/>
        </w:rPr>
      </w:pPr>
      <w:r w:rsidRPr="00587D2F">
        <w:rPr>
          <w:rFonts w:cs="Arial"/>
          <w:color w:val="auto"/>
        </w:rPr>
        <w:t xml:space="preserve">Neuroblastic cells evident; sample insufficient for categorization into </w:t>
      </w:r>
      <w:r w:rsidR="00D40F23">
        <w:rPr>
          <w:rFonts w:cs="Arial"/>
          <w:color w:val="auto"/>
        </w:rPr>
        <w:t>1</w:t>
      </w:r>
      <w:r w:rsidR="00D40F23" w:rsidRPr="00587D2F">
        <w:rPr>
          <w:rFonts w:cs="Arial"/>
          <w:color w:val="auto"/>
        </w:rPr>
        <w:t xml:space="preserve"> </w:t>
      </w:r>
      <w:r w:rsidRPr="00587D2F">
        <w:rPr>
          <w:rFonts w:cs="Arial"/>
          <w:color w:val="auto"/>
        </w:rPr>
        <w:t xml:space="preserve">of the </w:t>
      </w:r>
      <w:r w:rsidR="00D40F23">
        <w:rPr>
          <w:rFonts w:cs="Arial"/>
          <w:color w:val="auto"/>
        </w:rPr>
        <w:t>4</w:t>
      </w:r>
      <w:r w:rsidR="00047687">
        <w:rPr>
          <w:rFonts w:cs="Arial"/>
          <w:color w:val="auto"/>
        </w:rPr>
        <w:t xml:space="preserve"> </w:t>
      </w:r>
      <w:r w:rsidRPr="00587D2F">
        <w:rPr>
          <w:rFonts w:cs="Arial"/>
          <w:color w:val="auto"/>
        </w:rPr>
        <w:t>basic types. A small biopsy taken from a large tumor can result in this designation.</w:t>
      </w:r>
    </w:p>
    <w:p w14:paraId="218BC2BE" w14:textId="77777777" w:rsidR="00D94654" w:rsidRPr="00587D2F" w:rsidRDefault="00D94654" w:rsidP="008C04BB">
      <w:pPr>
        <w:rPr>
          <w:rFonts w:cs="Arial"/>
        </w:rPr>
      </w:pPr>
    </w:p>
    <w:p w14:paraId="09BAC154" w14:textId="09282B78" w:rsidR="00D94654" w:rsidRDefault="00D94654" w:rsidP="008C04BB">
      <w:pPr>
        <w:rPr>
          <w:rFonts w:cs="Arial"/>
        </w:rPr>
      </w:pPr>
      <w:r w:rsidRPr="00587D2F">
        <w:rPr>
          <w:rFonts w:cs="Arial"/>
          <w:vertAlign w:val="superscript"/>
        </w:rPr>
        <w:t xml:space="preserve"># </w:t>
      </w:r>
      <w:r w:rsidRPr="00587D2F">
        <w:rPr>
          <w:rFonts w:cs="Arial"/>
        </w:rPr>
        <w:t>Ganglioneuroblastomas are highly variable in both number of neuroblasts and their extent of differentiation. Variability is seen between tumors, between microscopic fields in the same tumor, and occasionally between the primary and metastatic tumor. Ganglioneuroblastoma diagnostic criteria include (a) mature Schwannian stromal component with individually scattered mature and/or maturing ganglion cells and (b)</w:t>
      </w:r>
      <w:r w:rsidR="00B03D5F">
        <w:rPr>
          <w:rFonts w:cs="Arial"/>
        </w:rPr>
        <w:t xml:space="preserve"> </w:t>
      </w:r>
      <w:r w:rsidRPr="00587D2F">
        <w:rPr>
          <w:rFonts w:cs="Arial"/>
        </w:rPr>
        <w:t>a</w:t>
      </w:r>
      <w:r w:rsidR="00B03D5F">
        <w:rPr>
          <w:rFonts w:cs="Arial"/>
        </w:rPr>
        <w:t xml:space="preserve"> </w:t>
      </w:r>
      <w:r w:rsidRPr="00587D2F">
        <w:rPr>
          <w:rFonts w:cs="Arial"/>
        </w:rPr>
        <w:t>neuroblastic component.</w:t>
      </w:r>
    </w:p>
    <w:p w14:paraId="53CE6C3E" w14:textId="77777777" w:rsidR="00C72176" w:rsidRDefault="00C72176" w:rsidP="008C04BB">
      <w:pPr>
        <w:rPr>
          <w:rFonts w:cs="Arial"/>
        </w:rPr>
      </w:pPr>
    </w:p>
    <w:p w14:paraId="311B708C" w14:textId="5C443746" w:rsidR="00C72176" w:rsidRDefault="00C72176" w:rsidP="008C04BB">
      <w:pPr>
        <w:rPr>
          <w:rFonts w:cs="Arial"/>
        </w:rPr>
      </w:pPr>
      <w:r>
        <w:rPr>
          <w:rFonts w:cs="Arial"/>
        </w:rPr>
        <w:t>Post-chemotherapy specimens</w:t>
      </w:r>
    </w:p>
    <w:p w14:paraId="04B98587" w14:textId="36A5BAAC" w:rsidR="00C72176" w:rsidRPr="00587D2F" w:rsidRDefault="00C72176" w:rsidP="008C04BB">
      <w:pPr>
        <w:rPr>
          <w:rFonts w:cs="Arial"/>
        </w:rPr>
      </w:pPr>
      <w:r>
        <w:rPr>
          <w:rFonts w:cs="Arial"/>
        </w:rPr>
        <w:t xml:space="preserve">Neuroblastomas may undergo extensive morphologic changes post-chemotherapy. For this reason, resections of treated tumors </w:t>
      </w:r>
      <w:r w:rsidR="00B83303">
        <w:rPr>
          <w:rFonts w:cs="Arial"/>
        </w:rPr>
        <w:t>should</w:t>
      </w:r>
      <w:r>
        <w:rPr>
          <w:rFonts w:cs="Arial"/>
        </w:rPr>
        <w:t xml:space="preserve"> be simply referred to as neuroblastoma</w:t>
      </w:r>
      <w:r w:rsidR="00540B88">
        <w:rPr>
          <w:rFonts w:cs="Arial"/>
        </w:rPr>
        <w:t xml:space="preserve"> with treatment effect, with reference to t</w:t>
      </w:r>
      <w:r>
        <w:rPr>
          <w:rFonts w:cs="Arial"/>
        </w:rPr>
        <w:t>he original diagnostic subtype</w:t>
      </w:r>
      <w:r w:rsidR="00540B88">
        <w:rPr>
          <w:rFonts w:cs="Arial"/>
        </w:rPr>
        <w:t>,</w:t>
      </w:r>
      <w:r>
        <w:rPr>
          <w:rFonts w:cs="Arial"/>
        </w:rPr>
        <w:t xml:space="preserve"> if known. Similarly, recurrent disease should not be re-classified.</w:t>
      </w:r>
    </w:p>
    <w:p w14:paraId="5C975FDF" w14:textId="77777777" w:rsidR="00D94654" w:rsidRDefault="00D94654" w:rsidP="008C04BB">
      <w:pPr>
        <w:rPr>
          <w:rFonts w:cs="Arial"/>
        </w:rPr>
      </w:pPr>
    </w:p>
    <w:p w14:paraId="50951145" w14:textId="27510657" w:rsidR="00972EBE" w:rsidRPr="00E0445A" w:rsidRDefault="00972EBE" w:rsidP="00972EBE">
      <w:pPr>
        <w:keepNext/>
        <w:rPr>
          <w:rFonts w:cs="Arial"/>
        </w:rPr>
      </w:pPr>
      <w:r w:rsidRPr="00E0445A">
        <w:rPr>
          <w:rFonts w:cs="Arial"/>
        </w:rPr>
        <w:t>References</w:t>
      </w:r>
      <w:r w:rsidR="00DB5B80">
        <w:rPr>
          <w:rFonts w:cs="Arial"/>
        </w:rPr>
        <w:t>:</w:t>
      </w:r>
    </w:p>
    <w:p w14:paraId="01C452F8" w14:textId="77777777" w:rsidR="00972EBE" w:rsidRPr="008A25DA" w:rsidRDefault="00972EBE" w:rsidP="00972EBE">
      <w:pPr>
        <w:pStyle w:val="References"/>
        <w:keepNext/>
        <w:ind w:left="360" w:hanging="360"/>
        <w:rPr>
          <w:rFonts w:cs="Arial"/>
        </w:rPr>
      </w:pPr>
      <w:r w:rsidRPr="008A25DA">
        <w:rPr>
          <w:rFonts w:cs="Arial"/>
        </w:rPr>
        <w:t>1.</w:t>
      </w:r>
      <w:r w:rsidRPr="008A25DA">
        <w:rPr>
          <w:rFonts w:cs="Arial"/>
        </w:rPr>
        <w:tab/>
        <w:t xml:space="preserve">Shimada H, </w:t>
      </w:r>
      <w:proofErr w:type="spellStart"/>
      <w:r w:rsidRPr="008A25DA">
        <w:rPr>
          <w:rFonts w:cs="Arial"/>
        </w:rPr>
        <w:t>Ambros</w:t>
      </w:r>
      <w:proofErr w:type="spellEnd"/>
      <w:r w:rsidRPr="008A25DA">
        <w:rPr>
          <w:rFonts w:cs="Arial"/>
        </w:rPr>
        <w:t xml:space="preserve"> IM, </w:t>
      </w:r>
      <w:proofErr w:type="spellStart"/>
      <w:r w:rsidRPr="008A25DA">
        <w:rPr>
          <w:rFonts w:cs="Arial"/>
        </w:rPr>
        <w:t>Dehner</w:t>
      </w:r>
      <w:proofErr w:type="spellEnd"/>
      <w:r w:rsidRPr="008A25DA">
        <w:rPr>
          <w:rFonts w:cs="Arial"/>
        </w:rPr>
        <w:t xml:space="preserve"> LP, Hata J, Joshi VV, Roald B. Terminology and morphologic criteria of neuroblastic tumors: recommendations by the International Neuroblastoma Pathology Committee. </w:t>
      </w:r>
      <w:r w:rsidRPr="008A25DA">
        <w:rPr>
          <w:rFonts w:cs="Arial"/>
          <w:i/>
        </w:rPr>
        <w:t>Cancer.</w:t>
      </w:r>
      <w:r w:rsidRPr="008A25DA">
        <w:rPr>
          <w:rFonts w:cs="Arial"/>
        </w:rPr>
        <w:t xml:space="preserve"> 1999;86(2):349-363.</w:t>
      </w:r>
    </w:p>
    <w:p w14:paraId="4024F587" w14:textId="77777777" w:rsidR="00972EBE" w:rsidRPr="008A25DA" w:rsidRDefault="00972EBE" w:rsidP="00972EBE">
      <w:pPr>
        <w:pStyle w:val="References"/>
        <w:ind w:left="360" w:hanging="360"/>
        <w:rPr>
          <w:rFonts w:cs="Arial"/>
        </w:rPr>
      </w:pPr>
      <w:r w:rsidRPr="008A25DA">
        <w:rPr>
          <w:rFonts w:cs="Arial"/>
        </w:rPr>
        <w:t>2.</w:t>
      </w:r>
      <w:r w:rsidRPr="008A25DA">
        <w:rPr>
          <w:rFonts w:cs="Arial"/>
        </w:rPr>
        <w:tab/>
        <w:t xml:space="preserve">Shimada, H, </w:t>
      </w:r>
      <w:proofErr w:type="spellStart"/>
      <w:r w:rsidRPr="008A25DA">
        <w:rPr>
          <w:rFonts w:cs="Arial"/>
        </w:rPr>
        <w:t>Ambros</w:t>
      </w:r>
      <w:proofErr w:type="spellEnd"/>
      <w:r w:rsidRPr="008A25DA">
        <w:rPr>
          <w:rFonts w:cs="Arial"/>
        </w:rPr>
        <w:t xml:space="preserve"> IM, </w:t>
      </w:r>
      <w:proofErr w:type="spellStart"/>
      <w:r w:rsidRPr="008A25DA">
        <w:rPr>
          <w:rFonts w:cs="Arial"/>
        </w:rPr>
        <w:t>Dehner</w:t>
      </w:r>
      <w:proofErr w:type="spellEnd"/>
      <w:r w:rsidRPr="008A25DA">
        <w:rPr>
          <w:rFonts w:cs="Arial"/>
        </w:rPr>
        <w:t xml:space="preserve"> LP, et al. The International Neuroblastoma Pathology Classification (the Shimada system). </w:t>
      </w:r>
      <w:r w:rsidRPr="008A25DA">
        <w:rPr>
          <w:rFonts w:cs="Arial"/>
          <w:i/>
        </w:rPr>
        <w:t>Cancer.</w:t>
      </w:r>
      <w:r w:rsidRPr="008A25DA">
        <w:rPr>
          <w:rFonts w:cs="Arial"/>
        </w:rPr>
        <w:t xml:space="preserve"> 1999;86(2):364-372.</w:t>
      </w:r>
    </w:p>
    <w:p w14:paraId="64EC18E1" w14:textId="77777777" w:rsidR="00972EBE" w:rsidRPr="008A25DA" w:rsidRDefault="00972EBE" w:rsidP="00972EBE">
      <w:pPr>
        <w:pStyle w:val="References"/>
        <w:ind w:left="360" w:hanging="360"/>
        <w:rPr>
          <w:rFonts w:cs="Arial"/>
        </w:rPr>
      </w:pPr>
      <w:r w:rsidRPr="008A25DA">
        <w:rPr>
          <w:rFonts w:cs="Arial"/>
        </w:rPr>
        <w:t xml:space="preserve">3. </w:t>
      </w:r>
      <w:r w:rsidRPr="008A25DA">
        <w:rPr>
          <w:rFonts w:cs="Arial"/>
        </w:rPr>
        <w:tab/>
      </w:r>
      <w:proofErr w:type="spellStart"/>
      <w:r w:rsidRPr="008A25DA">
        <w:rPr>
          <w:rFonts w:cs="Arial"/>
          <w:lang w:val="fr-FR"/>
        </w:rPr>
        <w:t>Peuchmaur</w:t>
      </w:r>
      <w:proofErr w:type="spellEnd"/>
      <w:r w:rsidRPr="008A25DA">
        <w:rPr>
          <w:rFonts w:cs="Arial"/>
          <w:lang w:val="fr-FR"/>
        </w:rPr>
        <w:t xml:space="preserve"> M, d'Amore ES, Joshi VV, et al. </w:t>
      </w:r>
      <w:r w:rsidRPr="008A25DA">
        <w:rPr>
          <w:rFonts w:cs="Arial"/>
        </w:rPr>
        <w:t xml:space="preserve">Revision of the International Neuroblastoma Pathology Classification: confirmation of favorable and unfavorable prognostic subsets in ganglioneuroblastoma, nodular. </w:t>
      </w:r>
      <w:r w:rsidRPr="008A25DA">
        <w:rPr>
          <w:rFonts w:cs="Arial"/>
          <w:i/>
        </w:rPr>
        <w:t xml:space="preserve">Cancer. </w:t>
      </w:r>
      <w:r w:rsidRPr="008A25DA">
        <w:rPr>
          <w:rFonts w:cs="Arial"/>
        </w:rPr>
        <w:t>2003;98(10):2274-2281.</w:t>
      </w:r>
    </w:p>
    <w:p w14:paraId="7CAB3ECC" w14:textId="77777777" w:rsidR="00972EBE" w:rsidRPr="00587D2F" w:rsidRDefault="00972EBE" w:rsidP="008C04BB">
      <w:pPr>
        <w:rPr>
          <w:rFonts w:cs="Arial"/>
        </w:rPr>
      </w:pPr>
    </w:p>
    <w:p w14:paraId="3645DC3B" w14:textId="2E86ECAE" w:rsidR="00D94654" w:rsidRPr="00587D2F" w:rsidRDefault="00D94654" w:rsidP="008C04BB">
      <w:pPr>
        <w:keepNext/>
        <w:rPr>
          <w:rFonts w:cs="Arial"/>
          <w:b/>
        </w:rPr>
      </w:pPr>
      <w:r w:rsidRPr="00587D2F">
        <w:rPr>
          <w:rFonts w:cs="Arial"/>
          <w:b/>
        </w:rPr>
        <w:t xml:space="preserve">D. </w:t>
      </w:r>
      <w:r w:rsidR="00E055BE">
        <w:rPr>
          <w:rFonts w:cs="Arial"/>
          <w:b/>
        </w:rPr>
        <w:t xml:space="preserve"> </w:t>
      </w:r>
      <w:r w:rsidRPr="00587D2F">
        <w:rPr>
          <w:rFonts w:cs="Arial"/>
          <w:b/>
        </w:rPr>
        <w:t>Degree of Differentiation</w:t>
      </w:r>
    </w:p>
    <w:p w14:paraId="311EA4B1" w14:textId="2EA50F90" w:rsidR="00D94654" w:rsidRPr="00587D2F" w:rsidRDefault="00C72176" w:rsidP="008C04BB">
      <w:pPr>
        <w:keepNext/>
        <w:rPr>
          <w:rFonts w:cs="Arial"/>
        </w:rPr>
      </w:pPr>
      <w:r>
        <w:rPr>
          <w:rFonts w:cs="Arial"/>
        </w:rPr>
        <w:t>Degree of differentiation should be applied to the in</w:t>
      </w:r>
      <w:r w:rsidR="00540B88">
        <w:rPr>
          <w:rFonts w:cs="Arial"/>
        </w:rPr>
        <w:t>itial diagnostic material (</w:t>
      </w:r>
      <w:proofErr w:type="spellStart"/>
      <w:r w:rsidR="00540B88">
        <w:rPr>
          <w:rFonts w:cs="Arial"/>
        </w:rPr>
        <w:t>eg.</w:t>
      </w:r>
      <w:proofErr w:type="spellEnd"/>
      <w:r w:rsidR="00540B88">
        <w:rPr>
          <w:rFonts w:cs="Arial"/>
        </w:rPr>
        <w:t xml:space="preserve"> p</w:t>
      </w:r>
      <w:r>
        <w:rPr>
          <w:rFonts w:cs="Arial"/>
        </w:rPr>
        <w:t xml:space="preserve">re-chemotherapy). </w:t>
      </w:r>
      <w:r w:rsidR="00D94654" w:rsidRPr="00587D2F">
        <w:rPr>
          <w:rFonts w:cs="Arial"/>
        </w:rPr>
        <w:t>Neuroblastomas (Schwannian stroma-poor) and the neuroblastic component of nodular-type ganglioneuroblastomas are further classified into 1 of 3 subtypes</w:t>
      </w:r>
      <w:r w:rsidR="00D94654" w:rsidRPr="00587D2F">
        <w:rPr>
          <w:rFonts w:cs="Arial"/>
          <w:vertAlign w:val="superscript"/>
        </w:rPr>
        <w:t>1</w:t>
      </w:r>
      <w:r w:rsidR="00D94654" w:rsidRPr="00587D2F">
        <w:rPr>
          <w:rFonts w:cs="Arial"/>
        </w:rPr>
        <w:t>:</w:t>
      </w:r>
    </w:p>
    <w:p w14:paraId="7FA0EB4B" w14:textId="77777777" w:rsidR="00D94654" w:rsidRPr="00587D2F" w:rsidRDefault="00D94654" w:rsidP="008C04BB">
      <w:pPr>
        <w:rPr>
          <w:rFonts w:cs="Arial"/>
        </w:rPr>
      </w:pPr>
    </w:p>
    <w:p w14:paraId="5B6FAA02" w14:textId="77777777" w:rsidR="00D94654" w:rsidRPr="00587D2F" w:rsidRDefault="00D94654" w:rsidP="008C04BB">
      <w:pPr>
        <w:pStyle w:val="Heading3"/>
        <w:rPr>
          <w:rFonts w:cs="Arial"/>
        </w:rPr>
      </w:pPr>
      <w:r w:rsidRPr="00587D2F">
        <w:rPr>
          <w:rFonts w:cs="Arial"/>
        </w:rPr>
        <w:t>Undifferentiated Subtype</w:t>
      </w:r>
    </w:p>
    <w:p w14:paraId="65DA020A" w14:textId="77777777" w:rsidR="00D94654" w:rsidRPr="00587D2F" w:rsidRDefault="00D94654" w:rsidP="008C04BB">
      <w:pPr>
        <w:rPr>
          <w:rFonts w:cs="Arial"/>
        </w:rPr>
      </w:pPr>
      <w:r w:rsidRPr="00587D2F">
        <w:rPr>
          <w:rFonts w:cs="Arial"/>
        </w:rPr>
        <w:t>Neuropil absent; no tumor cell differentiation; diagnosis relies heavily on ancillary techniques, such as immunohistochemistry, electron microscopy, and/or molecular/cytogenetic analysis.</w:t>
      </w:r>
    </w:p>
    <w:p w14:paraId="778D2860" w14:textId="77777777" w:rsidR="00D94654" w:rsidRPr="00587D2F" w:rsidRDefault="00D94654" w:rsidP="008C04BB">
      <w:pPr>
        <w:rPr>
          <w:rFonts w:cs="Arial"/>
        </w:rPr>
      </w:pPr>
    </w:p>
    <w:p w14:paraId="7D52D68B" w14:textId="77777777" w:rsidR="00D94654" w:rsidRPr="00587D2F" w:rsidRDefault="00D94654" w:rsidP="008C04BB">
      <w:pPr>
        <w:pStyle w:val="Heading3"/>
        <w:rPr>
          <w:rFonts w:cs="Arial"/>
        </w:rPr>
      </w:pPr>
      <w:r w:rsidRPr="00587D2F">
        <w:rPr>
          <w:rFonts w:cs="Arial"/>
        </w:rPr>
        <w:t>Poorly Differentiated Subtype</w:t>
      </w:r>
    </w:p>
    <w:p w14:paraId="6DFD9372" w14:textId="77777777" w:rsidR="00D94654" w:rsidRPr="00587D2F" w:rsidRDefault="00D94654" w:rsidP="008C04BB">
      <w:pPr>
        <w:rPr>
          <w:rFonts w:cs="Arial"/>
        </w:rPr>
      </w:pPr>
      <w:r w:rsidRPr="00587D2F">
        <w:rPr>
          <w:rFonts w:cs="Arial"/>
        </w:rPr>
        <w:t>Neuropil evident in background; less than 5% of tumor cells show features of differentiating neuroblasts (ganglion cell-like) with synchronous differentiation of the nucleus (enlarged, vesicular with a single prominent nucleolus) and the cytoplasm (conspicuous, eosinophilic or amphophilic, and twice the diameter of the nucleus).</w:t>
      </w:r>
    </w:p>
    <w:p w14:paraId="340E6D7B" w14:textId="77777777" w:rsidR="00D94654" w:rsidRPr="00587D2F" w:rsidRDefault="00D94654" w:rsidP="008C04BB">
      <w:pPr>
        <w:rPr>
          <w:rFonts w:cs="Arial"/>
          <w:strike/>
        </w:rPr>
      </w:pPr>
    </w:p>
    <w:p w14:paraId="288AE545" w14:textId="77777777" w:rsidR="00D94654" w:rsidRPr="00587D2F" w:rsidRDefault="00D94654" w:rsidP="008C04BB">
      <w:pPr>
        <w:pStyle w:val="Heading3"/>
        <w:rPr>
          <w:rFonts w:cs="Arial"/>
        </w:rPr>
      </w:pPr>
      <w:r w:rsidRPr="00587D2F">
        <w:rPr>
          <w:rFonts w:cs="Arial"/>
        </w:rPr>
        <w:t>Differentiating Subtype</w:t>
      </w:r>
    </w:p>
    <w:p w14:paraId="738A5CE2" w14:textId="77777777" w:rsidR="00D94654" w:rsidRPr="00587D2F" w:rsidRDefault="00D94654" w:rsidP="008C04BB">
      <w:pPr>
        <w:rPr>
          <w:rFonts w:cs="Arial"/>
        </w:rPr>
      </w:pPr>
      <w:r w:rsidRPr="00587D2F">
        <w:rPr>
          <w:rFonts w:cs="Arial"/>
        </w:rPr>
        <w:t xml:space="preserve">Greater than 5% of tumor cells show evidence of differentiation (may be accompanied by mature ganglion-like cells), and neuropil is usually abundant; some tumors can show substantial Schwannian stromal formation, frequently at their periphery, and a transition zone between neuroblastomatous and </w:t>
      </w:r>
      <w:proofErr w:type="spellStart"/>
      <w:r w:rsidRPr="00587D2F">
        <w:rPr>
          <w:rFonts w:cs="Arial"/>
        </w:rPr>
        <w:t>ganglioneuromatous</w:t>
      </w:r>
      <w:proofErr w:type="spellEnd"/>
      <w:r w:rsidRPr="00587D2F">
        <w:rPr>
          <w:rFonts w:cs="Arial"/>
        </w:rPr>
        <w:t xml:space="preserve"> regions can develop (although this zone lacks well-defined borders and comprises less than 50% of the tumor).</w:t>
      </w:r>
    </w:p>
    <w:p w14:paraId="1E1A3B9F" w14:textId="77777777" w:rsidR="00D94654" w:rsidRDefault="00D94654" w:rsidP="008C04BB">
      <w:pPr>
        <w:rPr>
          <w:rFonts w:cs="Arial"/>
        </w:rPr>
      </w:pPr>
    </w:p>
    <w:p w14:paraId="0673B2C8" w14:textId="29752896" w:rsidR="00136840" w:rsidRPr="00E0445A" w:rsidRDefault="00136840" w:rsidP="00136840">
      <w:pPr>
        <w:keepNext/>
        <w:rPr>
          <w:rFonts w:cs="Arial"/>
        </w:rPr>
      </w:pPr>
      <w:r w:rsidRPr="00E0445A">
        <w:rPr>
          <w:rFonts w:cs="Arial"/>
        </w:rPr>
        <w:t>Reference</w:t>
      </w:r>
      <w:r w:rsidR="00DB5B80">
        <w:rPr>
          <w:rFonts w:cs="Arial"/>
        </w:rPr>
        <w:t>s:</w:t>
      </w:r>
    </w:p>
    <w:p w14:paraId="1F9E57B5" w14:textId="77777777" w:rsidR="00136840" w:rsidRPr="008A25DA" w:rsidRDefault="00136840" w:rsidP="00136840">
      <w:pPr>
        <w:pStyle w:val="References"/>
        <w:keepNext/>
        <w:ind w:left="360" w:hanging="360"/>
        <w:rPr>
          <w:rFonts w:cs="Arial"/>
        </w:rPr>
      </w:pPr>
      <w:r w:rsidRPr="008A25DA">
        <w:rPr>
          <w:rFonts w:cs="Arial"/>
        </w:rPr>
        <w:t>1.</w:t>
      </w:r>
      <w:r w:rsidRPr="008A25DA">
        <w:rPr>
          <w:rFonts w:cs="Arial"/>
        </w:rPr>
        <w:tab/>
        <w:t xml:space="preserve">Shimada H, </w:t>
      </w:r>
      <w:proofErr w:type="spellStart"/>
      <w:r w:rsidRPr="008A25DA">
        <w:rPr>
          <w:rFonts w:cs="Arial"/>
        </w:rPr>
        <w:t>Ambros</w:t>
      </w:r>
      <w:proofErr w:type="spellEnd"/>
      <w:r w:rsidRPr="008A25DA">
        <w:rPr>
          <w:rFonts w:cs="Arial"/>
        </w:rPr>
        <w:t xml:space="preserve"> IM, </w:t>
      </w:r>
      <w:proofErr w:type="spellStart"/>
      <w:r w:rsidRPr="008A25DA">
        <w:rPr>
          <w:rFonts w:cs="Arial"/>
        </w:rPr>
        <w:t>Dehner</w:t>
      </w:r>
      <w:proofErr w:type="spellEnd"/>
      <w:r w:rsidRPr="008A25DA">
        <w:rPr>
          <w:rFonts w:cs="Arial"/>
        </w:rPr>
        <w:t xml:space="preserve"> LP, Hata J, Joshi VV, Roald B. Terminology and morphologic criteria of neuroblastic tumors: recommendations by the International Neuroblastoma Pathology Committee. </w:t>
      </w:r>
      <w:r w:rsidRPr="008A25DA">
        <w:rPr>
          <w:rFonts w:cs="Arial"/>
          <w:i/>
        </w:rPr>
        <w:t>Cancer.</w:t>
      </w:r>
      <w:r w:rsidRPr="008A25DA">
        <w:rPr>
          <w:rFonts w:cs="Arial"/>
        </w:rPr>
        <w:t xml:space="preserve"> 1999;86(2):349-363.</w:t>
      </w:r>
    </w:p>
    <w:p w14:paraId="5981BBDE" w14:textId="77777777" w:rsidR="00136840" w:rsidRPr="00587D2F" w:rsidRDefault="00136840" w:rsidP="008C04BB">
      <w:pPr>
        <w:rPr>
          <w:rFonts w:cs="Arial"/>
        </w:rPr>
      </w:pPr>
    </w:p>
    <w:p w14:paraId="6F6DFD6E" w14:textId="09329AF8" w:rsidR="00D94654" w:rsidRPr="00587D2F" w:rsidRDefault="008A25DA" w:rsidP="008C04BB">
      <w:pPr>
        <w:pStyle w:val="Heading2"/>
        <w:rPr>
          <w:rFonts w:cs="Arial"/>
          <w:color w:val="auto"/>
        </w:rPr>
      </w:pPr>
      <w:r w:rsidRPr="00587D2F">
        <w:rPr>
          <w:rFonts w:cs="Arial"/>
          <w:color w:val="auto"/>
        </w:rPr>
        <w:lastRenderedPageBreak/>
        <w:t>E.</w:t>
      </w:r>
      <w:r w:rsidR="00E055BE">
        <w:rPr>
          <w:rFonts w:cs="Arial"/>
          <w:color w:val="auto"/>
        </w:rPr>
        <w:t xml:space="preserve"> </w:t>
      </w:r>
      <w:r w:rsidRPr="00587D2F">
        <w:rPr>
          <w:rFonts w:cs="Arial"/>
          <w:color w:val="auto"/>
        </w:rPr>
        <w:t xml:space="preserve"> </w:t>
      </w:r>
      <w:r w:rsidR="00D94654" w:rsidRPr="00587D2F">
        <w:rPr>
          <w:rFonts w:cs="Arial"/>
          <w:color w:val="auto"/>
        </w:rPr>
        <w:t>Mitotic-Karyorrhectic Index</w:t>
      </w:r>
    </w:p>
    <w:p w14:paraId="69A0476A" w14:textId="71EFEB75" w:rsidR="00D94654" w:rsidRPr="00587D2F" w:rsidRDefault="00D94654" w:rsidP="008C04BB">
      <w:pPr>
        <w:rPr>
          <w:rFonts w:cs="Arial"/>
        </w:rPr>
      </w:pPr>
      <w:r w:rsidRPr="00587D2F">
        <w:rPr>
          <w:rFonts w:cs="Arial"/>
        </w:rPr>
        <w:t>The mitotic-karyorrhectic index (MKI)</w:t>
      </w:r>
      <w:r w:rsidRPr="00587D2F">
        <w:rPr>
          <w:rFonts w:cs="Arial"/>
          <w:vertAlign w:val="superscript"/>
        </w:rPr>
        <w:t>1,</w:t>
      </w:r>
      <w:r w:rsidR="00136840">
        <w:rPr>
          <w:rFonts w:cs="Arial"/>
          <w:vertAlign w:val="superscript"/>
        </w:rPr>
        <w:t>2</w:t>
      </w:r>
      <w:r w:rsidRPr="00587D2F">
        <w:rPr>
          <w:rFonts w:cs="Arial"/>
        </w:rPr>
        <w:t xml:space="preserve"> is the number of mitotic and karyorrhectic nuclei per 5000 neuroblastic cells. </w:t>
      </w:r>
      <w:r w:rsidR="002B1F26">
        <w:rPr>
          <w:rFonts w:cs="Arial"/>
        </w:rPr>
        <w:t>At initial diagnosis, i</w:t>
      </w:r>
      <w:r w:rsidRPr="00587D2F">
        <w:rPr>
          <w:rFonts w:cs="Arial"/>
        </w:rPr>
        <w:t>t is a useful prognostic indicator for tumors in the neuroblastoma (Schwannian stroma-poor) category and should be determined as an average of all tumor sections available. The method described by Joshi et al</w:t>
      </w:r>
      <w:r w:rsidR="00136840" w:rsidRPr="00136840">
        <w:rPr>
          <w:rFonts w:cs="Arial"/>
          <w:vertAlign w:val="superscript"/>
        </w:rPr>
        <w:t>2</w:t>
      </w:r>
      <w:r w:rsidRPr="00587D2F">
        <w:rPr>
          <w:rFonts w:cs="Arial"/>
        </w:rPr>
        <w:t xml:space="preserve"> can be used to calculate MKI without the need to count 5000 cells. In summary, cellular density is usually estimated under low power, and the tumor is classified as either a dense (700</w:t>
      </w:r>
      <w:r w:rsidR="00DB5B80">
        <w:rPr>
          <w:rFonts w:cs="Arial"/>
        </w:rPr>
        <w:t xml:space="preserve"> </w:t>
      </w:r>
      <w:r w:rsidRPr="00587D2F">
        <w:rPr>
          <w:rFonts w:cs="Arial"/>
        </w:rPr>
        <w:t>to 900 cells per 400X high-power fields [HPF</w:t>
      </w:r>
      <w:r w:rsidR="00D40F23">
        <w:rPr>
          <w:rFonts w:cs="Arial"/>
        </w:rPr>
        <w:t>s</w:t>
      </w:r>
      <w:r w:rsidRPr="00587D2F">
        <w:rPr>
          <w:rFonts w:cs="Arial"/>
        </w:rPr>
        <w:t>])</w:t>
      </w:r>
      <w:r w:rsidRPr="00587D2F">
        <w:rPr>
          <w:rFonts w:cs="Arial"/>
          <w:vertAlign w:val="superscript"/>
        </w:rPr>
        <w:t>#</w:t>
      </w:r>
      <w:r w:rsidRPr="00587D2F">
        <w:rPr>
          <w:rFonts w:cs="Arial"/>
        </w:rPr>
        <w:t>, moderate (400 to 600 tumor cells per HPF)</w:t>
      </w:r>
      <w:r w:rsidRPr="00587D2F">
        <w:rPr>
          <w:rFonts w:cs="Arial"/>
          <w:vertAlign w:val="superscript"/>
        </w:rPr>
        <w:t>#</w:t>
      </w:r>
      <w:r w:rsidRPr="00587D2F">
        <w:rPr>
          <w:rFonts w:cs="Arial"/>
        </w:rPr>
        <w:t>, sparse (100 to 300 cells per HPF)</w:t>
      </w:r>
      <w:r w:rsidRPr="00587D2F">
        <w:rPr>
          <w:rFonts w:cs="Arial"/>
          <w:vertAlign w:val="superscript"/>
        </w:rPr>
        <w:t>#</w:t>
      </w:r>
      <w:r w:rsidRPr="00587D2F">
        <w:rPr>
          <w:rFonts w:cs="Arial"/>
        </w:rPr>
        <w:t>, or mixed category (a mixed tumor has variable cellularity under different HPF</w:t>
      </w:r>
      <w:r w:rsidR="00D40F23">
        <w:rPr>
          <w:rFonts w:cs="Arial"/>
        </w:rPr>
        <w:t>s</w:t>
      </w:r>
      <w:r w:rsidRPr="00587D2F">
        <w:rPr>
          <w:rFonts w:cs="Arial"/>
        </w:rPr>
        <w:t>). Once categorized, random HPF</w:t>
      </w:r>
      <w:r w:rsidR="00D40F23">
        <w:rPr>
          <w:rFonts w:cs="Arial"/>
        </w:rPr>
        <w:t>s</w:t>
      </w:r>
      <w:r w:rsidRPr="00587D2F">
        <w:rPr>
          <w:rFonts w:cs="Arial"/>
        </w:rPr>
        <w:t xml:space="preserve"> are chosen to count mitotic and karyorrhectic cells. High-power fields on specimens in the mixed category are selected to be proportional to the cellular density in the specimen; for example, in a sample with 70% dense cellularity and 30% sparse cellularity, 70% of the HPF should be in dense areas and 30% in sparse areas. In highly cellular tumors, the MKI can be determined in 6 to 8 HPF</w:t>
      </w:r>
      <w:r w:rsidR="00D40F23">
        <w:rPr>
          <w:rFonts w:cs="Arial"/>
        </w:rPr>
        <w:t>s</w:t>
      </w:r>
      <w:r w:rsidRPr="00587D2F">
        <w:rPr>
          <w:rFonts w:cs="Arial"/>
        </w:rPr>
        <w:t>, whereas in tumors with low cellularity and prominent neuropil, 20 or more HPF</w:t>
      </w:r>
      <w:r w:rsidR="00D40F23">
        <w:rPr>
          <w:rFonts w:cs="Arial"/>
        </w:rPr>
        <w:t>s</w:t>
      </w:r>
      <w:r w:rsidRPr="00587D2F">
        <w:rPr>
          <w:rFonts w:cs="Arial"/>
        </w:rPr>
        <w:t xml:space="preserve"> may be necessary. Specimens are assigned to 1</w:t>
      </w:r>
      <w:r w:rsidR="002620AB">
        <w:rPr>
          <w:rFonts w:cs="Arial"/>
        </w:rPr>
        <w:t xml:space="preserve"> </w:t>
      </w:r>
      <w:r w:rsidRPr="00587D2F">
        <w:rPr>
          <w:rFonts w:cs="Arial"/>
        </w:rPr>
        <w:t xml:space="preserve">of 3 prognostic categories: </w:t>
      </w:r>
    </w:p>
    <w:p w14:paraId="44E0A16C" w14:textId="77777777" w:rsidR="00D94654" w:rsidRPr="00587D2F" w:rsidRDefault="00D94654" w:rsidP="008C04BB">
      <w:pPr>
        <w:rPr>
          <w:rFonts w:cs="Arial"/>
        </w:rPr>
      </w:pPr>
    </w:p>
    <w:p w14:paraId="789D85FF" w14:textId="77777777" w:rsidR="00D94654" w:rsidRPr="00587D2F" w:rsidRDefault="00D94654" w:rsidP="008C04BB">
      <w:pPr>
        <w:pStyle w:val="BodyText"/>
        <w:keepNext/>
        <w:ind w:left="2520" w:hanging="2520"/>
        <w:rPr>
          <w:rFonts w:cs="Arial"/>
          <w:sz w:val="20"/>
        </w:rPr>
      </w:pPr>
      <w:r w:rsidRPr="00587D2F">
        <w:rPr>
          <w:rFonts w:cs="Arial"/>
          <w:sz w:val="20"/>
        </w:rPr>
        <w:t>(1) Low MKI</w:t>
      </w:r>
      <w:r w:rsidRPr="00587D2F">
        <w:rPr>
          <w:rFonts w:cs="Arial"/>
          <w:sz w:val="20"/>
        </w:rPr>
        <w:tab/>
        <w:t>Less than 100 mitotic and karyorrhectic cells/5000 tumor cells, or less than 2% of tumor consisting of mitotic and karyorrhectic cells</w:t>
      </w:r>
    </w:p>
    <w:p w14:paraId="4E2A78B4" w14:textId="77777777" w:rsidR="00D94654" w:rsidRPr="00587D2F" w:rsidRDefault="00D94654" w:rsidP="008C04BB">
      <w:pPr>
        <w:pStyle w:val="BodyText"/>
        <w:keepNext/>
        <w:ind w:left="2520" w:hanging="2520"/>
        <w:rPr>
          <w:rFonts w:cs="Arial"/>
          <w:sz w:val="20"/>
        </w:rPr>
      </w:pPr>
    </w:p>
    <w:p w14:paraId="4E656EFA" w14:textId="2AC9AD1F" w:rsidR="00D94654" w:rsidRPr="00587D2F" w:rsidRDefault="00D94654" w:rsidP="008C04BB">
      <w:pPr>
        <w:pStyle w:val="BodyText"/>
        <w:ind w:left="2520" w:hanging="2520"/>
        <w:rPr>
          <w:rFonts w:cs="Arial"/>
          <w:sz w:val="20"/>
        </w:rPr>
      </w:pPr>
      <w:r w:rsidRPr="00587D2F">
        <w:rPr>
          <w:rFonts w:cs="Arial"/>
          <w:sz w:val="20"/>
        </w:rPr>
        <w:t>(2) Intermediate MKI</w:t>
      </w:r>
      <w:r w:rsidRPr="00587D2F">
        <w:rPr>
          <w:rFonts w:cs="Arial"/>
          <w:sz w:val="20"/>
        </w:rPr>
        <w:tab/>
        <w:t>100 to 200 mitotic and karyorrhectic cells/5000 tumor cells, or 2%</w:t>
      </w:r>
      <w:r w:rsidR="00DB5B80">
        <w:rPr>
          <w:rFonts w:cs="Arial"/>
          <w:sz w:val="20"/>
        </w:rPr>
        <w:t>-</w:t>
      </w:r>
      <w:r w:rsidRPr="00587D2F">
        <w:rPr>
          <w:rFonts w:cs="Arial"/>
          <w:sz w:val="20"/>
        </w:rPr>
        <w:t>4% of tumor consisting of mitotic and karyorrhectic cells</w:t>
      </w:r>
    </w:p>
    <w:p w14:paraId="245F41A4" w14:textId="77777777" w:rsidR="00D94654" w:rsidRPr="00587D2F" w:rsidRDefault="00D94654" w:rsidP="008C04BB">
      <w:pPr>
        <w:pStyle w:val="BodyText"/>
        <w:ind w:left="2520" w:hanging="2520"/>
        <w:rPr>
          <w:rFonts w:cs="Arial"/>
          <w:sz w:val="20"/>
        </w:rPr>
      </w:pPr>
    </w:p>
    <w:p w14:paraId="7565FBBA" w14:textId="13B9B3C4" w:rsidR="00D94654" w:rsidRPr="00587D2F" w:rsidRDefault="00D94654" w:rsidP="008C04BB">
      <w:pPr>
        <w:pStyle w:val="BodyText"/>
        <w:ind w:left="2520" w:hanging="2520"/>
        <w:rPr>
          <w:rFonts w:cs="Arial"/>
          <w:sz w:val="20"/>
        </w:rPr>
      </w:pPr>
      <w:r w:rsidRPr="00587D2F">
        <w:rPr>
          <w:rFonts w:cs="Arial"/>
          <w:sz w:val="20"/>
        </w:rPr>
        <w:t>(3) High MKI</w:t>
      </w:r>
      <w:r w:rsidRPr="00587D2F">
        <w:rPr>
          <w:rFonts w:cs="Arial"/>
          <w:sz w:val="20"/>
        </w:rPr>
        <w:tab/>
        <w:t xml:space="preserve">Greater than 200 mitotic and karyorrhectic cells/5000 tumor cells, or </w:t>
      </w:r>
      <w:r w:rsidR="00DB5B80">
        <w:rPr>
          <w:rFonts w:cs="Arial"/>
          <w:sz w:val="20"/>
        </w:rPr>
        <w:t>greater</w:t>
      </w:r>
      <w:r w:rsidRPr="00587D2F">
        <w:rPr>
          <w:rFonts w:cs="Arial"/>
          <w:sz w:val="20"/>
        </w:rPr>
        <w:t xml:space="preserve"> than 4% of tumor consisting of mitotic and karyorrhectic cells</w:t>
      </w:r>
    </w:p>
    <w:p w14:paraId="647715E4" w14:textId="77777777" w:rsidR="00D94654" w:rsidRPr="00587D2F" w:rsidRDefault="00D94654" w:rsidP="008C04BB">
      <w:pPr>
        <w:rPr>
          <w:rFonts w:cs="Arial"/>
          <w:b/>
        </w:rPr>
      </w:pPr>
    </w:p>
    <w:p w14:paraId="478FA777" w14:textId="0DB9FFE5" w:rsidR="00D94654" w:rsidRPr="00EF485F" w:rsidRDefault="00D94654" w:rsidP="008C04BB">
      <w:pPr>
        <w:rPr>
          <w:rFonts w:cs="Arial"/>
          <w:i/>
          <w:sz w:val="18"/>
          <w:szCs w:val="18"/>
        </w:rPr>
      </w:pPr>
      <w:r w:rsidRPr="00EF485F">
        <w:rPr>
          <w:rFonts w:cs="Arial"/>
          <w:i/>
          <w:sz w:val="18"/>
          <w:szCs w:val="18"/>
          <w:vertAlign w:val="superscript"/>
        </w:rPr>
        <w:t>#</w:t>
      </w:r>
      <w:r w:rsidR="008A25DA" w:rsidRPr="00EF485F">
        <w:rPr>
          <w:rFonts w:cs="Arial"/>
          <w:i/>
          <w:sz w:val="18"/>
          <w:szCs w:val="18"/>
          <w:vertAlign w:val="superscript"/>
        </w:rPr>
        <w:t xml:space="preserve"> </w:t>
      </w:r>
      <w:r w:rsidRPr="00EF485F">
        <w:rPr>
          <w:rFonts w:cs="Arial"/>
          <w:i/>
          <w:sz w:val="18"/>
          <w:szCs w:val="18"/>
        </w:rPr>
        <w:t>Numbers of neuroblastic cells in each HPF (denominator for MKI determination) can vary, based on the type of microscope used (some practice</w:t>
      </w:r>
      <w:r w:rsidR="0051540C" w:rsidRPr="00EF485F">
        <w:rPr>
          <w:rFonts w:cs="Arial"/>
          <w:i/>
          <w:sz w:val="18"/>
          <w:szCs w:val="18"/>
        </w:rPr>
        <w:t xml:space="preserve"> is</w:t>
      </w:r>
      <w:r w:rsidRPr="00EF485F">
        <w:rPr>
          <w:rFonts w:cs="Arial"/>
          <w:i/>
          <w:sz w:val="18"/>
          <w:szCs w:val="18"/>
        </w:rPr>
        <w:t xml:space="preserve"> required for assessing the number of neuroblastic cells per HPF on a given microscope). </w:t>
      </w:r>
      <w:r w:rsidR="0071407C" w:rsidRPr="00EF485F">
        <w:rPr>
          <w:rFonts w:cs="Arial"/>
          <w:i/>
          <w:sz w:val="18"/>
          <w:szCs w:val="18"/>
        </w:rPr>
        <w:t xml:space="preserve">The range of cells per HPF </w:t>
      </w:r>
      <w:r w:rsidRPr="00EF485F">
        <w:rPr>
          <w:rFonts w:cs="Arial"/>
          <w:i/>
          <w:sz w:val="18"/>
          <w:szCs w:val="18"/>
        </w:rPr>
        <w:t>listed in parentheses</w:t>
      </w:r>
      <w:r w:rsidR="0071407C" w:rsidRPr="00EF485F">
        <w:rPr>
          <w:rFonts w:cs="Arial"/>
          <w:i/>
          <w:sz w:val="18"/>
          <w:szCs w:val="18"/>
        </w:rPr>
        <w:t xml:space="preserve"> in the above</w:t>
      </w:r>
      <w:r w:rsidRPr="00EF485F">
        <w:rPr>
          <w:rFonts w:cs="Arial"/>
          <w:i/>
          <w:sz w:val="18"/>
          <w:szCs w:val="18"/>
        </w:rPr>
        <w:t xml:space="preserve"> </w:t>
      </w:r>
      <w:r w:rsidR="0071407C" w:rsidRPr="00EF485F">
        <w:rPr>
          <w:rFonts w:cs="Arial"/>
          <w:i/>
          <w:sz w:val="18"/>
          <w:szCs w:val="18"/>
        </w:rPr>
        <w:t xml:space="preserve">discussion </w:t>
      </w:r>
      <w:r w:rsidRPr="00EF485F">
        <w:rPr>
          <w:rFonts w:cs="Arial"/>
          <w:i/>
          <w:sz w:val="18"/>
          <w:szCs w:val="18"/>
        </w:rPr>
        <w:t>are for a standard microscope setup with regular oculars.</w:t>
      </w:r>
      <w:r w:rsidR="0021428A">
        <w:rPr>
          <w:rFonts w:cs="Arial"/>
          <w:i/>
          <w:sz w:val="18"/>
          <w:szCs w:val="18"/>
        </w:rPr>
        <w:t xml:space="preserve"> </w:t>
      </w:r>
      <w:r w:rsidRPr="00EF485F">
        <w:rPr>
          <w:rFonts w:cs="Arial"/>
          <w:i/>
          <w:sz w:val="18"/>
          <w:szCs w:val="18"/>
        </w:rPr>
        <w:t>With a super-wide-field type of ocular, there may be an increased number of cells (1200 to 1500 cells per HPF in a dense category).</w:t>
      </w:r>
    </w:p>
    <w:p w14:paraId="6D185FB0" w14:textId="77777777" w:rsidR="009D014E" w:rsidRDefault="009D014E" w:rsidP="00A81E36"/>
    <w:p w14:paraId="2EF81C98" w14:textId="56322897" w:rsidR="00136840" w:rsidRPr="00E0445A" w:rsidRDefault="00136840" w:rsidP="00136840">
      <w:pPr>
        <w:keepNext/>
        <w:rPr>
          <w:rFonts w:cs="Arial"/>
        </w:rPr>
      </w:pPr>
      <w:r w:rsidRPr="00E0445A">
        <w:rPr>
          <w:rFonts w:cs="Arial"/>
        </w:rPr>
        <w:t>References</w:t>
      </w:r>
      <w:r w:rsidR="00DB5B80">
        <w:rPr>
          <w:rFonts w:cs="Arial"/>
        </w:rPr>
        <w:t>:</w:t>
      </w:r>
    </w:p>
    <w:p w14:paraId="7F6DBB4C" w14:textId="77777777" w:rsidR="00136840" w:rsidRPr="008A25DA" w:rsidRDefault="00136840" w:rsidP="00136840">
      <w:pPr>
        <w:pStyle w:val="References"/>
        <w:keepNext/>
        <w:ind w:left="360" w:hanging="360"/>
        <w:rPr>
          <w:rFonts w:cs="Arial"/>
        </w:rPr>
      </w:pPr>
      <w:r w:rsidRPr="008A25DA">
        <w:rPr>
          <w:rFonts w:cs="Arial"/>
        </w:rPr>
        <w:t>1.</w:t>
      </w:r>
      <w:r w:rsidRPr="008A25DA">
        <w:rPr>
          <w:rFonts w:cs="Arial"/>
        </w:rPr>
        <w:tab/>
        <w:t xml:space="preserve">Shimada H, </w:t>
      </w:r>
      <w:proofErr w:type="spellStart"/>
      <w:r w:rsidRPr="008A25DA">
        <w:rPr>
          <w:rFonts w:cs="Arial"/>
        </w:rPr>
        <w:t>Ambros</w:t>
      </w:r>
      <w:proofErr w:type="spellEnd"/>
      <w:r w:rsidRPr="008A25DA">
        <w:rPr>
          <w:rFonts w:cs="Arial"/>
        </w:rPr>
        <w:t xml:space="preserve"> IM, </w:t>
      </w:r>
      <w:proofErr w:type="spellStart"/>
      <w:r w:rsidRPr="008A25DA">
        <w:rPr>
          <w:rFonts w:cs="Arial"/>
        </w:rPr>
        <w:t>Dehner</w:t>
      </w:r>
      <w:proofErr w:type="spellEnd"/>
      <w:r w:rsidRPr="008A25DA">
        <w:rPr>
          <w:rFonts w:cs="Arial"/>
        </w:rPr>
        <w:t xml:space="preserve"> LP, Hata J, Joshi VV, Roald B. Terminology and morphologic criteria of neuroblastic tumors: recommendations by the International Neuroblastoma Pathology Committee. </w:t>
      </w:r>
      <w:r w:rsidRPr="008A25DA">
        <w:rPr>
          <w:rFonts w:cs="Arial"/>
          <w:i/>
        </w:rPr>
        <w:t>Cancer.</w:t>
      </w:r>
      <w:r w:rsidRPr="008A25DA">
        <w:rPr>
          <w:rFonts w:cs="Arial"/>
        </w:rPr>
        <w:t xml:space="preserve"> 1999;86(2):349-363.</w:t>
      </w:r>
    </w:p>
    <w:p w14:paraId="3B193E19" w14:textId="3F6864ED" w:rsidR="00136840" w:rsidRDefault="00136840" w:rsidP="00136840">
      <w:pPr>
        <w:pStyle w:val="References"/>
        <w:ind w:left="360" w:hanging="360"/>
      </w:pPr>
      <w:r>
        <w:rPr>
          <w:rFonts w:cs="Arial"/>
        </w:rPr>
        <w:t>2</w:t>
      </w:r>
      <w:r w:rsidRPr="008A25DA">
        <w:rPr>
          <w:rFonts w:cs="Arial"/>
        </w:rPr>
        <w:t>.</w:t>
      </w:r>
      <w:r w:rsidRPr="008A25DA">
        <w:rPr>
          <w:rFonts w:cs="Arial"/>
        </w:rPr>
        <w:tab/>
        <w:t xml:space="preserve">Joshi VV, </w:t>
      </w:r>
      <w:proofErr w:type="spellStart"/>
      <w:r w:rsidRPr="008A25DA">
        <w:rPr>
          <w:rFonts w:cs="Arial"/>
        </w:rPr>
        <w:t>Chatten</w:t>
      </w:r>
      <w:proofErr w:type="spellEnd"/>
      <w:r w:rsidRPr="008A25DA">
        <w:rPr>
          <w:rFonts w:cs="Arial"/>
        </w:rPr>
        <w:t xml:space="preserve"> J, Sather HN, Shimada H. Evaluation of the Shimada classification in advanced neuroblastoma with a special reference to the mitosis-karyorrhexis index: a report from the Children’s Cancer Study Group. </w:t>
      </w:r>
      <w:r w:rsidRPr="008A25DA">
        <w:rPr>
          <w:rFonts w:cs="Arial"/>
          <w:i/>
        </w:rPr>
        <w:t xml:space="preserve">Mod </w:t>
      </w:r>
      <w:proofErr w:type="spellStart"/>
      <w:r w:rsidRPr="008A25DA">
        <w:rPr>
          <w:rFonts w:cs="Arial"/>
          <w:i/>
        </w:rPr>
        <w:t>Pathol</w:t>
      </w:r>
      <w:proofErr w:type="spellEnd"/>
      <w:r w:rsidRPr="008A25DA">
        <w:rPr>
          <w:rFonts w:cs="Arial"/>
          <w:i/>
        </w:rPr>
        <w:t>.</w:t>
      </w:r>
      <w:r w:rsidRPr="008A25DA">
        <w:rPr>
          <w:rFonts w:cs="Arial"/>
        </w:rPr>
        <w:t xml:space="preserve"> 1991;4(2):139-147.</w:t>
      </w:r>
    </w:p>
    <w:p w14:paraId="52700838" w14:textId="77777777" w:rsidR="00136840" w:rsidRPr="00CE7616" w:rsidRDefault="00136840" w:rsidP="00A81E36"/>
    <w:p w14:paraId="557196F5" w14:textId="4766DCF2" w:rsidR="009D014E" w:rsidRPr="00587D2F" w:rsidRDefault="00001B19" w:rsidP="008C04BB">
      <w:pPr>
        <w:rPr>
          <w:rFonts w:cs="Arial"/>
        </w:rPr>
      </w:pPr>
      <w:r>
        <w:rPr>
          <w:b/>
        </w:rPr>
        <w:t>F</w:t>
      </w:r>
      <w:r w:rsidR="00191B59" w:rsidRPr="00587D2F">
        <w:rPr>
          <w:rFonts w:cs="Arial"/>
          <w:b/>
        </w:rPr>
        <w:t xml:space="preserve">. </w:t>
      </w:r>
      <w:r w:rsidR="00E055BE">
        <w:rPr>
          <w:rFonts w:cs="Arial"/>
          <w:b/>
        </w:rPr>
        <w:t xml:space="preserve"> </w:t>
      </w:r>
      <w:r w:rsidR="00191B59" w:rsidRPr="00587D2F">
        <w:rPr>
          <w:rFonts w:cs="Arial"/>
          <w:b/>
        </w:rPr>
        <w:t xml:space="preserve">Prognostic </w:t>
      </w:r>
      <w:r w:rsidR="00D40F23">
        <w:rPr>
          <w:rFonts w:cs="Arial"/>
          <w:b/>
        </w:rPr>
        <w:t>G</w:t>
      </w:r>
      <w:r w:rsidR="00191B59" w:rsidRPr="00587D2F">
        <w:rPr>
          <w:rFonts w:cs="Arial"/>
          <w:b/>
        </w:rPr>
        <w:t>roups</w:t>
      </w:r>
    </w:p>
    <w:p w14:paraId="01B90B07" w14:textId="3AA28EA9" w:rsidR="00342BE0" w:rsidRPr="00587D2F" w:rsidRDefault="00342BE0" w:rsidP="008C04BB">
      <w:pPr>
        <w:rPr>
          <w:rFonts w:cs="Arial"/>
        </w:rPr>
      </w:pPr>
      <w:r w:rsidRPr="00587D2F">
        <w:rPr>
          <w:rFonts w:cs="Arial"/>
        </w:rPr>
        <w:t>The International Neuroblastoma Pathology Classification (INPC)</w:t>
      </w:r>
      <w:r w:rsidR="00FD4024">
        <w:rPr>
          <w:rFonts w:cs="Arial"/>
          <w:vertAlign w:val="superscript"/>
        </w:rPr>
        <w:t>1</w:t>
      </w:r>
      <w:r w:rsidRPr="00587D2F">
        <w:rPr>
          <w:rFonts w:cs="Arial"/>
        </w:rPr>
        <w:t xml:space="preserve"> uses age, neuroblastic maturation, Schwannian stromal content, and MKI as prognostic indicators. Unfavorable indicators include undifferentiated neuroblastoma (especially in older patients) and high MKI. An important revision was added in 2003.</w:t>
      </w:r>
      <w:r w:rsidR="00FD4024">
        <w:rPr>
          <w:rFonts w:cs="Arial"/>
          <w:vertAlign w:val="superscript"/>
        </w:rPr>
        <w:t>2</w:t>
      </w:r>
      <w:r w:rsidRPr="00587D2F">
        <w:rPr>
          <w:rFonts w:cs="Arial"/>
          <w:vertAlign w:val="superscript"/>
        </w:rPr>
        <w:t xml:space="preserve"> </w:t>
      </w:r>
      <w:r w:rsidRPr="00587D2F">
        <w:rPr>
          <w:rFonts w:cs="Arial"/>
          <w:szCs w:val="22"/>
        </w:rPr>
        <w:t>The original INPC classified all tumors in the category of ganglioneuroblastoma, nodular</w:t>
      </w:r>
      <w:r w:rsidR="00D40F23">
        <w:rPr>
          <w:rFonts w:cs="Arial"/>
          <w:szCs w:val="22"/>
        </w:rPr>
        <w:t>,</w:t>
      </w:r>
      <w:r w:rsidRPr="00587D2F">
        <w:rPr>
          <w:rFonts w:cs="Arial"/>
          <w:szCs w:val="22"/>
        </w:rPr>
        <w:t xml:space="preserve"> as unfavorable.</w:t>
      </w:r>
      <w:r w:rsidR="00FD4024">
        <w:rPr>
          <w:rFonts w:cs="Arial"/>
          <w:szCs w:val="22"/>
          <w:vertAlign w:val="superscript"/>
        </w:rPr>
        <w:t>1</w:t>
      </w:r>
      <w:r w:rsidRPr="00587D2F">
        <w:rPr>
          <w:rFonts w:cs="Arial"/>
          <w:szCs w:val="22"/>
        </w:rPr>
        <w:t xml:space="preserve"> The revised INPC distinguishes 2 prognostic subsets in this category, favorable and unfavorable, by applying the same age-linked histopathology evaluation to the nodular (neuroblastoma) components</w:t>
      </w:r>
      <w:r w:rsidR="00FD4024">
        <w:rPr>
          <w:rFonts w:cs="Arial"/>
          <w:szCs w:val="22"/>
          <w:vertAlign w:val="superscript"/>
        </w:rPr>
        <w:t>2</w:t>
      </w:r>
      <w:r w:rsidRPr="00587D2F">
        <w:rPr>
          <w:rFonts w:cs="Arial"/>
          <w:szCs w:val="22"/>
        </w:rPr>
        <w:t xml:space="preserve"> </w:t>
      </w:r>
      <w:r w:rsidR="008522D7" w:rsidRPr="00587D2F">
        <w:rPr>
          <w:rFonts w:cs="Arial"/>
          <w:szCs w:val="22"/>
        </w:rPr>
        <w:t>(Table 1)</w:t>
      </w:r>
      <w:r w:rsidR="0084766A">
        <w:rPr>
          <w:rFonts w:cs="Arial"/>
          <w:szCs w:val="22"/>
        </w:rPr>
        <w:t>.</w:t>
      </w:r>
      <w:r w:rsidRPr="00587D2F">
        <w:rPr>
          <w:rFonts w:cs="Arial"/>
          <w:szCs w:val="22"/>
        </w:rPr>
        <w:t xml:space="preserve"> </w:t>
      </w:r>
    </w:p>
    <w:p w14:paraId="32E8ACBD" w14:textId="77777777" w:rsidR="00342BE0" w:rsidRPr="00587D2F" w:rsidRDefault="00342BE0" w:rsidP="008C04BB">
      <w:pPr>
        <w:rPr>
          <w:rFonts w:cs="Arial"/>
        </w:rPr>
      </w:pPr>
    </w:p>
    <w:p w14:paraId="2337940C" w14:textId="77777777" w:rsidR="00342BE0" w:rsidRPr="00587D2F" w:rsidRDefault="00342BE0" w:rsidP="008C04BB">
      <w:pPr>
        <w:pStyle w:val="Heading2"/>
        <w:tabs>
          <w:tab w:val="clear" w:pos="360"/>
        </w:tabs>
        <w:spacing w:after="120"/>
        <w:ind w:left="0" w:firstLine="0"/>
        <w:rPr>
          <w:rFonts w:cs="Arial"/>
          <w:color w:val="auto"/>
        </w:rPr>
      </w:pPr>
      <w:r w:rsidRPr="00587D2F">
        <w:rPr>
          <w:rFonts w:cs="Arial"/>
          <w:color w:val="auto"/>
        </w:rPr>
        <w:t>Table 1. International Neuroblastoma Pathology Prognostic Classification (INPC)</w:t>
      </w:r>
    </w:p>
    <w:tbl>
      <w:tblPr>
        <w:tblW w:w="99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4050"/>
        <w:gridCol w:w="4500"/>
      </w:tblGrid>
      <w:tr w:rsidR="00342BE0" w:rsidRPr="00587D2F" w14:paraId="788EE1B5" w14:textId="77777777" w:rsidTr="00EF485F">
        <w:tc>
          <w:tcPr>
            <w:tcW w:w="1440" w:type="dxa"/>
          </w:tcPr>
          <w:p w14:paraId="2637627C" w14:textId="77777777" w:rsidR="00342BE0" w:rsidRPr="00587D2F" w:rsidRDefault="00342BE0" w:rsidP="008C04BB">
            <w:pPr>
              <w:keepNext/>
              <w:spacing w:before="120" w:after="120"/>
              <w:rPr>
                <w:rFonts w:cs="Arial"/>
                <w:b/>
              </w:rPr>
            </w:pPr>
            <w:r w:rsidRPr="00587D2F">
              <w:rPr>
                <w:rFonts w:cs="Arial"/>
                <w:b/>
              </w:rPr>
              <w:t>Age</w:t>
            </w:r>
          </w:p>
        </w:tc>
        <w:tc>
          <w:tcPr>
            <w:tcW w:w="4050" w:type="dxa"/>
          </w:tcPr>
          <w:p w14:paraId="35C9E585" w14:textId="77777777" w:rsidR="00342BE0" w:rsidRPr="00587D2F" w:rsidRDefault="00342BE0" w:rsidP="008C04BB">
            <w:pPr>
              <w:keepNext/>
              <w:spacing w:before="120" w:after="120"/>
              <w:rPr>
                <w:rFonts w:cs="Arial"/>
                <w:b/>
              </w:rPr>
            </w:pPr>
            <w:r w:rsidRPr="00587D2F">
              <w:rPr>
                <w:rFonts w:cs="Arial"/>
                <w:b/>
              </w:rPr>
              <w:t>Favorable Histology Group</w:t>
            </w:r>
          </w:p>
        </w:tc>
        <w:tc>
          <w:tcPr>
            <w:tcW w:w="4500" w:type="dxa"/>
          </w:tcPr>
          <w:p w14:paraId="1D76FB2E" w14:textId="77777777" w:rsidR="00342BE0" w:rsidRPr="00587D2F" w:rsidRDefault="00342BE0" w:rsidP="008C04BB">
            <w:pPr>
              <w:keepNext/>
              <w:spacing w:before="120" w:after="120"/>
              <w:rPr>
                <w:rFonts w:cs="Arial"/>
                <w:b/>
              </w:rPr>
            </w:pPr>
            <w:r w:rsidRPr="00587D2F">
              <w:rPr>
                <w:rFonts w:cs="Arial"/>
                <w:b/>
              </w:rPr>
              <w:t>Unfavorable Histology Group</w:t>
            </w:r>
          </w:p>
        </w:tc>
      </w:tr>
      <w:tr w:rsidR="0084766A" w:rsidRPr="00587D2F" w14:paraId="67641386" w14:textId="77777777" w:rsidTr="00EF485F">
        <w:trPr>
          <w:cantSplit/>
          <w:trHeight w:val="1502"/>
        </w:trPr>
        <w:tc>
          <w:tcPr>
            <w:tcW w:w="1440" w:type="dxa"/>
            <w:tcBorders>
              <w:bottom w:val="single" w:sz="4" w:space="0" w:color="auto"/>
            </w:tcBorders>
          </w:tcPr>
          <w:p w14:paraId="1C75E055" w14:textId="77777777" w:rsidR="0084766A" w:rsidRPr="00587D2F" w:rsidRDefault="0084766A" w:rsidP="00EF485F">
            <w:pPr>
              <w:spacing w:before="60"/>
              <w:rPr>
                <w:rFonts w:cs="Arial"/>
                <w:sz w:val="18"/>
                <w:szCs w:val="18"/>
              </w:rPr>
            </w:pPr>
            <w:r w:rsidRPr="00587D2F">
              <w:rPr>
                <w:rFonts w:cs="Arial"/>
                <w:sz w:val="18"/>
                <w:szCs w:val="18"/>
              </w:rPr>
              <w:t>Any</w:t>
            </w:r>
          </w:p>
        </w:tc>
        <w:tc>
          <w:tcPr>
            <w:tcW w:w="4050" w:type="dxa"/>
            <w:tcBorders>
              <w:bottom w:val="single" w:sz="4" w:space="0" w:color="auto"/>
            </w:tcBorders>
          </w:tcPr>
          <w:p w14:paraId="38AB8751" w14:textId="28A5B456" w:rsidR="0084766A" w:rsidRPr="00587D2F" w:rsidRDefault="0084766A" w:rsidP="008C04BB">
            <w:pPr>
              <w:spacing w:before="60"/>
              <w:ind w:left="162" w:hanging="162"/>
              <w:rPr>
                <w:rFonts w:cs="Arial"/>
                <w:sz w:val="18"/>
                <w:szCs w:val="18"/>
              </w:rPr>
            </w:pPr>
            <w:r w:rsidRPr="00587D2F">
              <w:rPr>
                <w:rFonts w:cs="Arial"/>
                <w:sz w:val="18"/>
                <w:szCs w:val="18"/>
              </w:rPr>
              <w:t>Ganglioneuroma</w:t>
            </w:r>
            <w:r>
              <w:rPr>
                <w:rFonts w:cs="Arial"/>
                <w:sz w:val="18"/>
                <w:szCs w:val="18"/>
              </w:rPr>
              <w:t xml:space="preserve"> </w:t>
            </w:r>
            <w:r>
              <w:rPr>
                <w:rFonts w:cs="Arial"/>
                <w:sz w:val="18"/>
                <w:szCs w:val="18"/>
              </w:rPr>
              <w:br/>
            </w:r>
            <w:r w:rsidRPr="00587D2F">
              <w:rPr>
                <w:rFonts w:cs="Arial"/>
                <w:sz w:val="18"/>
                <w:szCs w:val="18"/>
              </w:rPr>
              <w:t>(Schwannian stroma-dominant)</w:t>
            </w:r>
          </w:p>
          <w:p w14:paraId="27730DA9" w14:textId="77777777" w:rsidR="0084766A" w:rsidRPr="00587D2F" w:rsidRDefault="0084766A" w:rsidP="008C04BB">
            <w:pPr>
              <w:numPr>
                <w:ilvl w:val="0"/>
                <w:numId w:val="6"/>
              </w:numPr>
              <w:ind w:hanging="198"/>
              <w:rPr>
                <w:rFonts w:cs="Arial"/>
                <w:sz w:val="18"/>
                <w:szCs w:val="18"/>
              </w:rPr>
            </w:pPr>
            <w:r w:rsidRPr="00587D2F">
              <w:rPr>
                <w:rFonts w:cs="Arial"/>
                <w:sz w:val="18"/>
                <w:szCs w:val="18"/>
              </w:rPr>
              <w:t>maturing</w:t>
            </w:r>
          </w:p>
          <w:p w14:paraId="087DEB11" w14:textId="77777777" w:rsidR="0084766A" w:rsidRDefault="0084766A" w:rsidP="008C04BB">
            <w:pPr>
              <w:numPr>
                <w:ilvl w:val="0"/>
                <w:numId w:val="6"/>
              </w:numPr>
              <w:ind w:hanging="198"/>
              <w:rPr>
                <w:rFonts w:cs="Arial"/>
                <w:sz w:val="18"/>
                <w:szCs w:val="18"/>
              </w:rPr>
            </w:pPr>
            <w:r w:rsidRPr="00587D2F">
              <w:rPr>
                <w:rFonts w:cs="Arial"/>
                <w:sz w:val="18"/>
                <w:szCs w:val="18"/>
              </w:rPr>
              <w:t>mature</w:t>
            </w:r>
          </w:p>
          <w:p w14:paraId="03DFE111" w14:textId="4B95D3D3" w:rsidR="0084766A" w:rsidRPr="00587D2F" w:rsidRDefault="0084766A" w:rsidP="00FD4024">
            <w:pPr>
              <w:spacing w:before="60"/>
              <w:ind w:left="162" w:hanging="162"/>
              <w:rPr>
                <w:rFonts w:cs="Arial"/>
                <w:sz w:val="18"/>
                <w:szCs w:val="18"/>
              </w:rPr>
            </w:pPr>
            <w:r w:rsidRPr="00587D2F">
              <w:rPr>
                <w:rFonts w:cs="Arial"/>
                <w:sz w:val="18"/>
                <w:szCs w:val="18"/>
              </w:rPr>
              <w:t>Ganglioneuroblastoma, intermixed</w:t>
            </w:r>
            <w:r w:rsidR="0021428A">
              <w:rPr>
                <w:rFonts w:cs="Arial"/>
                <w:sz w:val="18"/>
                <w:szCs w:val="18"/>
              </w:rPr>
              <w:t xml:space="preserve"> </w:t>
            </w:r>
            <w:r w:rsidR="00FD4024">
              <w:rPr>
                <w:rFonts w:cs="Arial"/>
                <w:sz w:val="18"/>
                <w:szCs w:val="18"/>
              </w:rPr>
              <w:t xml:space="preserve"> </w:t>
            </w:r>
            <w:r w:rsidRPr="00587D2F">
              <w:rPr>
                <w:rFonts w:cs="Arial"/>
                <w:sz w:val="18"/>
                <w:szCs w:val="18"/>
              </w:rPr>
              <w:t>(Schwannian stroma-rich)</w:t>
            </w:r>
          </w:p>
        </w:tc>
        <w:tc>
          <w:tcPr>
            <w:tcW w:w="4500" w:type="dxa"/>
          </w:tcPr>
          <w:p w14:paraId="5D4105A4" w14:textId="780402E2" w:rsidR="0084766A" w:rsidRPr="00587D2F" w:rsidRDefault="0084766A" w:rsidP="008C04BB">
            <w:pPr>
              <w:spacing w:before="60"/>
              <w:rPr>
                <w:rFonts w:cs="Arial"/>
                <w:sz w:val="18"/>
                <w:szCs w:val="18"/>
              </w:rPr>
            </w:pPr>
            <w:r w:rsidRPr="00587D2F">
              <w:rPr>
                <w:rFonts w:cs="Arial"/>
                <w:sz w:val="18"/>
                <w:szCs w:val="18"/>
              </w:rPr>
              <w:t>Neuroblastoma</w:t>
            </w:r>
            <w:r>
              <w:rPr>
                <w:rFonts w:cs="Arial"/>
                <w:sz w:val="18"/>
                <w:szCs w:val="18"/>
              </w:rPr>
              <w:t xml:space="preserve"> </w:t>
            </w:r>
            <w:r>
              <w:rPr>
                <w:rFonts w:cs="Arial"/>
                <w:sz w:val="18"/>
                <w:szCs w:val="18"/>
              </w:rPr>
              <w:br/>
            </w:r>
            <w:r w:rsidRPr="00587D2F">
              <w:rPr>
                <w:rFonts w:cs="Arial"/>
                <w:sz w:val="18"/>
                <w:szCs w:val="18"/>
              </w:rPr>
              <w:t>(Schwannian stroma-poor)</w:t>
            </w:r>
          </w:p>
          <w:p w14:paraId="3ECA0665" w14:textId="4C5D0C17" w:rsidR="0084766A" w:rsidRPr="00587D2F" w:rsidRDefault="0084766A" w:rsidP="008C04BB">
            <w:pPr>
              <w:numPr>
                <w:ilvl w:val="0"/>
                <w:numId w:val="6"/>
              </w:numPr>
              <w:ind w:hanging="198"/>
              <w:rPr>
                <w:rFonts w:cs="Arial"/>
                <w:sz w:val="18"/>
                <w:szCs w:val="18"/>
              </w:rPr>
            </w:pPr>
            <w:r w:rsidRPr="00587D2F">
              <w:rPr>
                <w:rFonts w:cs="Arial"/>
                <w:sz w:val="18"/>
                <w:szCs w:val="18"/>
              </w:rPr>
              <w:t xml:space="preserve">undifferentiated and any </w:t>
            </w:r>
            <w:r>
              <w:rPr>
                <w:rFonts w:cs="Arial"/>
                <w:sz w:val="18"/>
                <w:szCs w:val="18"/>
              </w:rPr>
              <w:t>mitotic-karyorrhectic index (</w:t>
            </w:r>
            <w:r w:rsidRPr="00587D2F">
              <w:rPr>
                <w:rFonts w:cs="Arial"/>
                <w:sz w:val="18"/>
                <w:szCs w:val="18"/>
              </w:rPr>
              <w:t>MKI</w:t>
            </w:r>
            <w:r>
              <w:rPr>
                <w:rFonts w:cs="Arial"/>
                <w:sz w:val="18"/>
                <w:szCs w:val="18"/>
              </w:rPr>
              <w:t>)</w:t>
            </w:r>
          </w:p>
        </w:tc>
      </w:tr>
      <w:tr w:rsidR="00342BE0" w:rsidRPr="00587D2F" w14:paraId="7B8655DF" w14:textId="77777777" w:rsidTr="00EF485F">
        <w:tc>
          <w:tcPr>
            <w:tcW w:w="1440" w:type="dxa"/>
          </w:tcPr>
          <w:p w14:paraId="024F639D" w14:textId="3969E91F" w:rsidR="00342BE0" w:rsidRPr="00587D2F" w:rsidRDefault="00DB5B80" w:rsidP="00EF485F">
            <w:pPr>
              <w:spacing w:before="60"/>
              <w:rPr>
                <w:rFonts w:cs="Arial"/>
                <w:sz w:val="18"/>
                <w:szCs w:val="18"/>
              </w:rPr>
            </w:pPr>
            <w:r>
              <w:rPr>
                <w:rFonts w:cs="Arial"/>
                <w:sz w:val="18"/>
                <w:szCs w:val="18"/>
              </w:rPr>
              <w:t xml:space="preserve">Less than </w:t>
            </w:r>
            <w:r w:rsidR="00342BE0" w:rsidRPr="00587D2F">
              <w:rPr>
                <w:rFonts w:cs="Arial"/>
                <w:sz w:val="18"/>
                <w:szCs w:val="18"/>
              </w:rPr>
              <w:t>1.5 y</w:t>
            </w:r>
          </w:p>
        </w:tc>
        <w:tc>
          <w:tcPr>
            <w:tcW w:w="4050" w:type="dxa"/>
          </w:tcPr>
          <w:p w14:paraId="200F4EC0" w14:textId="1C515581" w:rsidR="00342BE0" w:rsidRPr="00587D2F" w:rsidRDefault="00342BE0" w:rsidP="008C04BB">
            <w:pPr>
              <w:spacing w:before="60"/>
              <w:ind w:left="162" w:hanging="162"/>
              <w:rPr>
                <w:rFonts w:cs="Arial"/>
                <w:sz w:val="18"/>
                <w:szCs w:val="18"/>
              </w:rPr>
            </w:pPr>
            <w:r w:rsidRPr="00587D2F">
              <w:rPr>
                <w:rFonts w:cs="Arial"/>
                <w:sz w:val="18"/>
                <w:szCs w:val="18"/>
              </w:rPr>
              <w:t>Neuroblastoma</w:t>
            </w:r>
            <w:r w:rsidR="0084766A">
              <w:rPr>
                <w:rFonts w:cs="Arial"/>
                <w:sz w:val="18"/>
                <w:szCs w:val="18"/>
              </w:rPr>
              <w:br/>
            </w:r>
            <w:r w:rsidRPr="00587D2F">
              <w:rPr>
                <w:rFonts w:cs="Arial"/>
                <w:sz w:val="18"/>
                <w:szCs w:val="18"/>
              </w:rPr>
              <w:t>(Schwannian stroma-poor)</w:t>
            </w:r>
          </w:p>
          <w:p w14:paraId="064CE6FB" w14:textId="77777777" w:rsidR="00342BE0" w:rsidRPr="00587D2F" w:rsidRDefault="00342BE0" w:rsidP="008C04BB">
            <w:pPr>
              <w:numPr>
                <w:ilvl w:val="0"/>
                <w:numId w:val="6"/>
              </w:numPr>
              <w:ind w:hanging="198"/>
              <w:rPr>
                <w:rFonts w:cs="Arial"/>
                <w:sz w:val="18"/>
                <w:szCs w:val="18"/>
              </w:rPr>
            </w:pPr>
            <w:r w:rsidRPr="00587D2F">
              <w:rPr>
                <w:rFonts w:cs="Arial"/>
                <w:sz w:val="18"/>
                <w:szCs w:val="18"/>
              </w:rPr>
              <w:lastRenderedPageBreak/>
              <w:t>poorly differentiated and low or intermediate MKI</w:t>
            </w:r>
          </w:p>
          <w:p w14:paraId="4F45ECBF" w14:textId="77777777" w:rsidR="00342BE0" w:rsidRPr="00587D2F" w:rsidRDefault="00342BE0" w:rsidP="008C04BB">
            <w:pPr>
              <w:numPr>
                <w:ilvl w:val="0"/>
                <w:numId w:val="6"/>
              </w:numPr>
              <w:ind w:hanging="198"/>
              <w:rPr>
                <w:rFonts w:cs="Arial"/>
                <w:sz w:val="18"/>
                <w:szCs w:val="18"/>
              </w:rPr>
            </w:pPr>
            <w:r w:rsidRPr="00587D2F">
              <w:rPr>
                <w:rFonts w:cs="Arial"/>
                <w:sz w:val="18"/>
                <w:szCs w:val="18"/>
              </w:rPr>
              <w:t>differentiating and low or intermediate MKI</w:t>
            </w:r>
          </w:p>
        </w:tc>
        <w:tc>
          <w:tcPr>
            <w:tcW w:w="4500" w:type="dxa"/>
          </w:tcPr>
          <w:p w14:paraId="11DFE803" w14:textId="69362407" w:rsidR="00342BE0" w:rsidRPr="00587D2F" w:rsidRDefault="00342BE0" w:rsidP="008C04BB">
            <w:pPr>
              <w:spacing w:before="60"/>
              <w:ind w:left="162" w:hanging="162"/>
              <w:rPr>
                <w:rFonts w:cs="Arial"/>
                <w:sz w:val="18"/>
                <w:szCs w:val="18"/>
              </w:rPr>
            </w:pPr>
            <w:r w:rsidRPr="00587D2F">
              <w:rPr>
                <w:rFonts w:cs="Arial"/>
                <w:sz w:val="18"/>
                <w:szCs w:val="18"/>
              </w:rPr>
              <w:lastRenderedPageBreak/>
              <w:t>Neuroblastoma</w:t>
            </w:r>
            <w:r w:rsidR="0084766A">
              <w:rPr>
                <w:rFonts w:cs="Arial"/>
                <w:sz w:val="18"/>
                <w:szCs w:val="18"/>
              </w:rPr>
              <w:br/>
            </w:r>
            <w:r w:rsidRPr="00587D2F">
              <w:rPr>
                <w:rFonts w:cs="Arial"/>
                <w:sz w:val="18"/>
                <w:szCs w:val="18"/>
              </w:rPr>
              <w:t>(Schwannian stroma-poor)</w:t>
            </w:r>
          </w:p>
          <w:p w14:paraId="55D48305" w14:textId="77777777" w:rsidR="00342BE0" w:rsidRPr="00587D2F" w:rsidRDefault="00342BE0" w:rsidP="008C04BB">
            <w:pPr>
              <w:numPr>
                <w:ilvl w:val="0"/>
                <w:numId w:val="6"/>
              </w:numPr>
              <w:ind w:hanging="198"/>
              <w:rPr>
                <w:rFonts w:cs="Arial"/>
                <w:sz w:val="18"/>
                <w:szCs w:val="18"/>
              </w:rPr>
            </w:pPr>
            <w:r w:rsidRPr="00587D2F">
              <w:rPr>
                <w:rFonts w:cs="Arial"/>
                <w:sz w:val="18"/>
                <w:szCs w:val="18"/>
              </w:rPr>
              <w:lastRenderedPageBreak/>
              <w:t>poorly differentiated and high MKI</w:t>
            </w:r>
          </w:p>
          <w:p w14:paraId="54B33F0A" w14:textId="77777777" w:rsidR="00342BE0" w:rsidRPr="00587D2F" w:rsidRDefault="00342BE0" w:rsidP="008C04BB">
            <w:pPr>
              <w:numPr>
                <w:ilvl w:val="0"/>
                <w:numId w:val="6"/>
              </w:numPr>
              <w:ind w:hanging="198"/>
              <w:rPr>
                <w:rFonts w:cs="Arial"/>
                <w:sz w:val="18"/>
                <w:szCs w:val="18"/>
              </w:rPr>
            </w:pPr>
            <w:r w:rsidRPr="00587D2F">
              <w:rPr>
                <w:rFonts w:cs="Arial"/>
                <w:sz w:val="18"/>
                <w:szCs w:val="18"/>
              </w:rPr>
              <w:t>differentiating and high MKI</w:t>
            </w:r>
          </w:p>
        </w:tc>
      </w:tr>
      <w:tr w:rsidR="00342BE0" w:rsidRPr="00587D2F" w14:paraId="1ABB17EF" w14:textId="77777777" w:rsidTr="00EF485F">
        <w:tc>
          <w:tcPr>
            <w:tcW w:w="1440" w:type="dxa"/>
          </w:tcPr>
          <w:p w14:paraId="6B9933C9" w14:textId="2281C8BB" w:rsidR="00342BE0" w:rsidRPr="00587D2F" w:rsidRDefault="00342BE0" w:rsidP="00EF485F">
            <w:pPr>
              <w:spacing w:before="60"/>
              <w:rPr>
                <w:rFonts w:cs="Arial"/>
                <w:sz w:val="18"/>
                <w:szCs w:val="18"/>
              </w:rPr>
            </w:pPr>
            <w:r w:rsidRPr="00587D2F">
              <w:rPr>
                <w:rFonts w:cs="Arial"/>
                <w:sz w:val="18"/>
                <w:szCs w:val="18"/>
              </w:rPr>
              <w:lastRenderedPageBreak/>
              <w:t xml:space="preserve">1.5 y to </w:t>
            </w:r>
            <w:r w:rsidR="00DB5B80">
              <w:rPr>
                <w:rFonts w:cs="Arial"/>
                <w:sz w:val="18"/>
                <w:szCs w:val="18"/>
              </w:rPr>
              <w:t xml:space="preserve">greater than </w:t>
            </w:r>
            <w:r w:rsidRPr="00587D2F">
              <w:rPr>
                <w:rFonts w:cs="Arial"/>
                <w:sz w:val="18"/>
                <w:szCs w:val="18"/>
              </w:rPr>
              <w:t>5 y</w:t>
            </w:r>
          </w:p>
        </w:tc>
        <w:tc>
          <w:tcPr>
            <w:tcW w:w="4050" w:type="dxa"/>
          </w:tcPr>
          <w:p w14:paraId="00D706A7" w14:textId="426B2071" w:rsidR="00342BE0" w:rsidRPr="00587D2F" w:rsidRDefault="00342BE0" w:rsidP="008C04BB">
            <w:pPr>
              <w:spacing w:before="60"/>
              <w:ind w:left="162" w:hanging="162"/>
              <w:rPr>
                <w:rFonts w:cs="Arial"/>
                <w:sz w:val="18"/>
                <w:szCs w:val="18"/>
              </w:rPr>
            </w:pPr>
            <w:r w:rsidRPr="00587D2F">
              <w:rPr>
                <w:rFonts w:cs="Arial"/>
                <w:sz w:val="18"/>
                <w:szCs w:val="18"/>
              </w:rPr>
              <w:t>Neuroblastoma</w:t>
            </w:r>
            <w:r w:rsidR="0084766A">
              <w:rPr>
                <w:rFonts w:cs="Arial"/>
                <w:sz w:val="18"/>
                <w:szCs w:val="18"/>
              </w:rPr>
              <w:br/>
            </w:r>
            <w:r w:rsidRPr="00587D2F">
              <w:rPr>
                <w:rFonts w:cs="Arial"/>
                <w:sz w:val="18"/>
                <w:szCs w:val="18"/>
              </w:rPr>
              <w:t>(Schwannian stroma-poor)</w:t>
            </w:r>
          </w:p>
          <w:p w14:paraId="5426D868" w14:textId="77777777" w:rsidR="00342BE0" w:rsidRPr="00587D2F" w:rsidRDefault="00342BE0" w:rsidP="008C04BB">
            <w:pPr>
              <w:numPr>
                <w:ilvl w:val="0"/>
                <w:numId w:val="6"/>
              </w:numPr>
              <w:ind w:hanging="198"/>
              <w:rPr>
                <w:rFonts w:cs="Arial"/>
                <w:sz w:val="18"/>
                <w:szCs w:val="18"/>
              </w:rPr>
            </w:pPr>
            <w:r w:rsidRPr="00587D2F">
              <w:rPr>
                <w:rFonts w:cs="Arial"/>
                <w:sz w:val="18"/>
                <w:szCs w:val="18"/>
              </w:rPr>
              <w:t>differentiating and low MKI</w:t>
            </w:r>
          </w:p>
        </w:tc>
        <w:tc>
          <w:tcPr>
            <w:tcW w:w="4500" w:type="dxa"/>
          </w:tcPr>
          <w:p w14:paraId="189C515A" w14:textId="7BD4ADDD" w:rsidR="00342BE0" w:rsidRPr="00587D2F" w:rsidRDefault="00342BE0" w:rsidP="008C04BB">
            <w:pPr>
              <w:spacing w:before="60"/>
              <w:ind w:left="162" w:hanging="162"/>
              <w:rPr>
                <w:rFonts w:cs="Arial"/>
                <w:sz w:val="18"/>
                <w:szCs w:val="18"/>
              </w:rPr>
            </w:pPr>
            <w:r w:rsidRPr="00587D2F">
              <w:rPr>
                <w:rFonts w:cs="Arial"/>
                <w:sz w:val="18"/>
                <w:szCs w:val="18"/>
              </w:rPr>
              <w:t>Neuroblastoma</w:t>
            </w:r>
            <w:r w:rsidR="0084766A">
              <w:rPr>
                <w:rFonts w:cs="Arial"/>
                <w:sz w:val="18"/>
                <w:szCs w:val="18"/>
              </w:rPr>
              <w:br/>
            </w:r>
            <w:r w:rsidRPr="00587D2F">
              <w:rPr>
                <w:rFonts w:cs="Arial"/>
                <w:sz w:val="18"/>
                <w:szCs w:val="18"/>
              </w:rPr>
              <w:t>(Schwannian stroma-poor)</w:t>
            </w:r>
          </w:p>
          <w:p w14:paraId="3FE9ADF5" w14:textId="77777777" w:rsidR="00342BE0" w:rsidRPr="00587D2F" w:rsidRDefault="00342BE0" w:rsidP="008C04BB">
            <w:pPr>
              <w:numPr>
                <w:ilvl w:val="0"/>
                <w:numId w:val="6"/>
              </w:numPr>
              <w:ind w:hanging="198"/>
              <w:rPr>
                <w:rFonts w:cs="Arial"/>
                <w:sz w:val="18"/>
                <w:szCs w:val="18"/>
              </w:rPr>
            </w:pPr>
            <w:r w:rsidRPr="00587D2F">
              <w:rPr>
                <w:rFonts w:cs="Arial"/>
                <w:sz w:val="18"/>
                <w:szCs w:val="18"/>
              </w:rPr>
              <w:t>poorly differentiated and any MKI</w:t>
            </w:r>
          </w:p>
          <w:p w14:paraId="02C355B1" w14:textId="77777777" w:rsidR="00342BE0" w:rsidRPr="00587D2F" w:rsidRDefault="00342BE0" w:rsidP="008C04BB">
            <w:pPr>
              <w:numPr>
                <w:ilvl w:val="0"/>
                <w:numId w:val="6"/>
              </w:numPr>
              <w:ind w:hanging="198"/>
              <w:rPr>
                <w:rFonts w:cs="Arial"/>
                <w:sz w:val="18"/>
                <w:szCs w:val="18"/>
              </w:rPr>
            </w:pPr>
            <w:r w:rsidRPr="00587D2F">
              <w:rPr>
                <w:rFonts w:cs="Arial"/>
                <w:sz w:val="18"/>
                <w:szCs w:val="18"/>
              </w:rPr>
              <w:t>differentiating and intermediate or high MKI</w:t>
            </w:r>
          </w:p>
        </w:tc>
      </w:tr>
      <w:tr w:rsidR="0084766A" w:rsidRPr="00587D2F" w14:paraId="2AEE1406" w14:textId="77777777" w:rsidTr="00EF485F">
        <w:trPr>
          <w:trHeight w:val="1421"/>
        </w:trPr>
        <w:tc>
          <w:tcPr>
            <w:tcW w:w="1440" w:type="dxa"/>
          </w:tcPr>
          <w:p w14:paraId="7486DD46" w14:textId="6847B42B" w:rsidR="0084766A" w:rsidRPr="00587D2F" w:rsidRDefault="00DB5B80" w:rsidP="00EF485F">
            <w:pPr>
              <w:spacing w:before="60"/>
              <w:rPr>
                <w:rFonts w:cs="Arial"/>
                <w:sz w:val="18"/>
                <w:szCs w:val="18"/>
                <w:highlight w:val="yellow"/>
              </w:rPr>
            </w:pPr>
            <w:r>
              <w:rPr>
                <w:rFonts w:cs="Arial"/>
                <w:sz w:val="18"/>
                <w:szCs w:val="18"/>
              </w:rPr>
              <w:t xml:space="preserve">Greater than or equal to </w:t>
            </w:r>
            <w:r w:rsidR="0084766A" w:rsidRPr="00587D2F">
              <w:rPr>
                <w:rFonts w:cs="Arial"/>
                <w:sz w:val="18"/>
                <w:szCs w:val="18"/>
              </w:rPr>
              <w:t>5 y</w:t>
            </w:r>
            <w:r w:rsidR="0084766A" w:rsidRPr="00587D2F">
              <w:rPr>
                <w:rFonts w:eastAsia="MS Mincho" w:cs="Arial"/>
                <w:sz w:val="18"/>
                <w:szCs w:val="18"/>
                <w:lang w:eastAsia="ja-JP"/>
              </w:rPr>
              <w:t> </w:t>
            </w:r>
          </w:p>
        </w:tc>
        <w:tc>
          <w:tcPr>
            <w:tcW w:w="4050" w:type="dxa"/>
          </w:tcPr>
          <w:p w14:paraId="74E3CA13" w14:textId="68FF9F31" w:rsidR="0084766A" w:rsidRPr="00587D2F" w:rsidRDefault="0084766A" w:rsidP="008C04BB">
            <w:pPr>
              <w:spacing w:before="60"/>
              <w:ind w:left="162" w:hanging="162"/>
              <w:rPr>
                <w:rFonts w:cs="Arial"/>
                <w:sz w:val="18"/>
                <w:szCs w:val="18"/>
              </w:rPr>
            </w:pPr>
            <w:r w:rsidRPr="0084766A">
              <w:rPr>
                <w:rFonts w:cs="Arial"/>
                <w:sz w:val="18"/>
                <w:szCs w:val="18"/>
              </w:rPr>
              <w:t>Ganglioneuroblastoma, nodular (composite, Schwannian stroma-rich/str</w:t>
            </w:r>
            <w:r>
              <w:rPr>
                <w:rFonts w:cs="Arial"/>
                <w:sz w:val="18"/>
                <w:szCs w:val="18"/>
              </w:rPr>
              <w:t>oma-dominant and stroma-poor), favorable s</w:t>
            </w:r>
            <w:r w:rsidRPr="0084766A">
              <w:rPr>
                <w:rFonts w:cs="Arial"/>
                <w:sz w:val="18"/>
                <w:szCs w:val="18"/>
              </w:rPr>
              <w:t>ubset</w:t>
            </w:r>
            <w:r w:rsidRPr="0084766A">
              <w:rPr>
                <w:rFonts w:cs="Arial"/>
                <w:sz w:val="18"/>
                <w:szCs w:val="18"/>
                <w:vertAlign w:val="superscript"/>
              </w:rPr>
              <w:t>#</w:t>
            </w:r>
          </w:p>
        </w:tc>
        <w:tc>
          <w:tcPr>
            <w:tcW w:w="4500" w:type="dxa"/>
          </w:tcPr>
          <w:p w14:paraId="73D902FB" w14:textId="3E4D616B" w:rsidR="0084766A" w:rsidRPr="00587D2F" w:rsidRDefault="0084766A" w:rsidP="008C04BB">
            <w:pPr>
              <w:spacing w:before="60"/>
              <w:ind w:left="162" w:hanging="162"/>
              <w:rPr>
                <w:rFonts w:cs="Arial"/>
                <w:sz w:val="18"/>
                <w:szCs w:val="18"/>
              </w:rPr>
            </w:pPr>
            <w:r w:rsidRPr="00587D2F">
              <w:rPr>
                <w:rFonts w:cs="Arial"/>
                <w:sz w:val="18"/>
                <w:szCs w:val="18"/>
              </w:rPr>
              <w:t>Neuroblastoma</w:t>
            </w:r>
            <w:r>
              <w:rPr>
                <w:rFonts w:cs="Arial"/>
                <w:sz w:val="18"/>
                <w:szCs w:val="18"/>
              </w:rPr>
              <w:br/>
            </w:r>
            <w:r w:rsidRPr="00587D2F">
              <w:rPr>
                <w:rFonts w:cs="Arial"/>
                <w:sz w:val="18"/>
                <w:szCs w:val="18"/>
              </w:rPr>
              <w:t>(Schwannian stroma-poor)</w:t>
            </w:r>
          </w:p>
          <w:p w14:paraId="5009AC2D" w14:textId="77777777" w:rsidR="0084766A" w:rsidRPr="00587D2F" w:rsidRDefault="0084766A" w:rsidP="008C04BB">
            <w:pPr>
              <w:numPr>
                <w:ilvl w:val="0"/>
                <w:numId w:val="6"/>
              </w:numPr>
              <w:ind w:hanging="198"/>
              <w:rPr>
                <w:rFonts w:cs="Arial"/>
                <w:sz w:val="18"/>
                <w:szCs w:val="18"/>
              </w:rPr>
            </w:pPr>
            <w:r w:rsidRPr="00587D2F">
              <w:rPr>
                <w:rFonts w:cs="Arial"/>
                <w:sz w:val="18"/>
                <w:szCs w:val="18"/>
              </w:rPr>
              <w:t>any subtype and any MKI</w:t>
            </w:r>
          </w:p>
          <w:p w14:paraId="67545FDA" w14:textId="1E1F28DF" w:rsidR="0084766A" w:rsidRPr="00587D2F" w:rsidRDefault="0084766A" w:rsidP="008C04BB">
            <w:pPr>
              <w:spacing w:before="60"/>
              <w:ind w:left="162" w:hanging="162"/>
              <w:rPr>
                <w:rFonts w:cs="Arial"/>
                <w:sz w:val="18"/>
                <w:szCs w:val="18"/>
              </w:rPr>
            </w:pPr>
            <w:r w:rsidRPr="0084766A">
              <w:rPr>
                <w:rFonts w:cs="Arial"/>
                <w:sz w:val="18"/>
                <w:szCs w:val="18"/>
              </w:rPr>
              <w:t>Ganglioneuroblastoma</w:t>
            </w:r>
            <w:r w:rsidRPr="00587D2F">
              <w:rPr>
                <w:rFonts w:eastAsia="MS Mincho" w:cs="Arial"/>
                <w:sz w:val="18"/>
                <w:szCs w:val="18"/>
                <w:lang w:eastAsia="ja-JP"/>
              </w:rPr>
              <w:t>, nodular (composite, Schwannian stroma-rich/str</w:t>
            </w:r>
            <w:r>
              <w:rPr>
                <w:rFonts w:eastAsia="MS Mincho" w:cs="Arial"/>
                <w:sz w:val="18"/>
                <w:szCs w:val="18"/>
                <w:lang w:eastAsia="ja-JP"/>
              </w:rPr>
              <w:t>oma-dominant and stroma-poor), u</w:t>
            </w:r>
            <w:r w:rsidRPr="00587D2F">
              <w:rPr>
                <w:rFonts w:eastAsia="MS Mincho" w:cs="Arial"/>
                <w:sz w:val="18"/>
                <w:szCs w:val="18"/>
                <w:lang w:eastAsia="ja-JP"/>
              </w:rPr>
              <w:t xml:space="preserve">nfavorable </w:t>
            </w:r>
            <w:r>
              <w:rPr>
                <w:rFonts w:eastAsia="MS Mincho" w:cs="Arial"/>
                <w:sz w:val="18"/>
                <w:szCs w:val="18"/>
                <w:lang w:eastAsia="ja-JP"/>
              </w:rPr>
              <w:t>s</w:t>
            </w:r>
            <w:r w:rsidRPr="00587D2F">
              <w:rPr>
                <w:rFonts w:eastAsia="MS Mincho" w:cs="Arial"/>
                <w:sz w:val="18"/>
                <w:szCs w:val="18"/>
                <w:lang w:eastAsia="ja-JP"/>
              </w:rPr>
              <w:t>ubset</w:t>
            </w:r>
            <w:r w:rsidRPr="00587D2F">
              <w:rPr>
                <w:rFonts w:cs="Arial"/>
                <w:sz w:val="18"/>
                <w:szCs w:val="18"/>
                <w:vertAlign w:val="superscript"/>
              </w:rPr>
              <w:t>#</w:t>
            </w:r>
          </w:p>
        </w:tc>
      </w:tr>
    </w:tbl>
    <w:p w14:paraId="33437095" w14:textId="32EA4686" w:rsidR="00342BE0" w:rsidRPr="00EF485F" w:rsidRDefault="00342BE0" w:rsidP="00A81E36">
      <w:pPr>
        <w:spacing w:before="60" w:after="60"/>
        <w:rPr>
          <w:rFonts w:cs="Arial"/>
          <w:i/>
          <w:sz w:val="18"/>
          <w:szCs w:val="18"/>
        </w:rPr>
      </w:pPr>
      <w:r w:rsidRPr="00EF485F">
        <w:rPr>
          <w:rFonts w:cs="Arial"/>
          <w:i/>
          <w:sz w:val="18"/>
          <w:szCs w:val="18"/>
          <w:vertAlign w:val="superscript"/>
        </w:rPr>
        <w:t xml:space="preserve"># </w:t>
      </w:r>
      <w:r w:rsidRPr="00EF485F">
        <w:rPr>
          <w:rFonts w:cs="Arial"/>
          <w:i/>
          <w:sz w:val="18"/>
          <w:szCs w:val="18"/>
        </w:rPr>
        <w:t>The neuroblastic nodule(s) of the ganglioneuroblastoma, nodular subtype are graded with the INPC age-linked histopathology evaluation and based on that evaluation classified as favorable or unfavorable. For multinodular tumors, each nodule is graded separately</w:t>
      </w:r>
      <w:r w:rsidR="008A4AB1">
        <w:rPr>
          <w:rFonts w:cs="Arial"/>
          <w:i/>
          <w:sz w:val="18"/>
          <w:szCs w:val="18"/>
        </w:rPr>
        <w:t>,</w:t>
      </w:r>
      <w:r w:rsidRPr="00EF485F">
        <w:rPr>
          <w:rFonts w:cs="Arial"/>
          <w:i/>
          <w:sz w:val="18"/>
          <w:szCs w:val="18"/>
        </w:rPr>
        <w:t xml:space="preserve"> and the least favorable nodule determines the classification. </w:t>
      </w:r>
    </w:p>
    <w:p w14:paraId="3D42DD85" w14:textId="77777777" w:rsidR="009D014E" w:rsidRDefault="009D014E" w:rsidP="008C04BB">
      <w:pPr>
        <w:rPr>
          <w:rFonts w:cs="Arial"/>
        </w:rPr>
      </w:pPr>
    </w:p>
    <w:p w14:paraId="117EE395" w14:textId="21D7D3A7" w:rsidR="00FD4024" w:rsidRPr="00E0445A" w:rsidRDefault="00FD4024" w:rsidP="00FD4024">
      <w:pPr>
        <w:keepNext/>
        <w:rPr>
          <w:rFonts w:cs="Arial"/>
        </w:rPr>
      </w:pPr>
      <w:r w:rsidRPr="00E0445A">
        <w:rPr>
          <w:rFonts w:cs="Arial"/>
        </w:rPr>
        <w:t>References</w:t>
      </w:r>
      <w:r w:rsidR="00DB5B80">
        <w:rPr>
          <w:rFonts w:cs="Arial"/>
        </w:rPr>
        <w:t>:</w:t>
      </w:r>
    </w:p>
    <w:p w14:paraId="54388C64" w14:textId="3D4C4E45" w:rsidR="00FD4024" w:rsidRPr="008A25DA" w:rsidRDefault="00FD4024" w:rsidP="00FD4024">
      <w:pPr>
        <w:pStyle w:val="References"/>
        <w:keepNext/>
        <w:ind w:left="360" w:hanging="360"/>
        <w:rPr>
          <w:rFonts w:cs="Arial"/>
        </w:rPr>
      </w:pPr>
      <w:r w:rsidRPr="008A25DA">
        <w:rPr>
          <w:rFonts w:cs="Arial"/>
        </w:rPr>
        <w:t>1.</w:t>
      </w:r>
      <w:r w:rsidRPr="008A25DA">
        <w:rPr>
          <w:rFonts w:cs="Arial"/>
        </w:rPr>
        <w:tab/>
        <w:t xml:space="preserve">Shimada, H, </w:t>
      </w:r>
      <w:proofErr w:type="spellStart"/>
      <w:r w:rsidRPr="008A25DA">
        <w:rPr>
          <w:rFonts w:cs="Arial"/>
        </w:rPr>
        <w:t>Ambros</w:t>
      </w:r>
      <w:proofErr w:type="spellEnd"/>
      <w:r w:rsidRPr="008A25DA">
        <w:rPr>
          <w:rFonts w:cs="Arial"/>
        </w:rPr>
        <w:t xml:space="preserve"> IM, </w:t>
      </w:r>
      <w:proofErr w:type="spellStart"/>
      <w:r w:rsidRPr="008A25DA">
        <w:rPr>
          <w:rFonts w:cs="Arial"/>
        </w:rPr>
        <w:t>Dehner</w:t>
      </w:r>
      <w:proofErr w:type="spellEnd"/>
      <w:r w:rsidRPr="008A25DA">
        <w:rPr>
          <w:rFonts w:cs="Arial"/>
        </w:rPr>
        <w:t xml:space="preserve"> LP, et al. The International Neuroblastoma Pathology Classification (the Shimada system). </w:t>
      </w:r>
      <w:r w:rsidRPr="008A25DA">
        <w:rPr>
          <w:rFonts w:cs="Arial"/>
          <w:i/>
        </w:rPr>
        <w:t>Cancer.</w:t>
      </w:r>
      <w:r w:rsidRPr="008A25DA">
        <w:rPr>
          <w:rFonts w:cs="Arial"/>
        </w:rPr>
        <w:t xml:space="preserve"> 1999;86(2):364-372.</w:t>
      </w:r>
    </w:p>
    <w:p w14:paraId="186EBB89" w14:textId="0E0A0F23" w:rsidR="00FD4024" w:rsidRPr="008A25DA" w:rsidRDefault="00FD4024" w:rsidP="00FD4024">
      <w:pPr>
        <w:pStyle w:val="References"/>
        <w:ind w:left="360" w:hanging="360"/>
        <w:rPr>
          <w:rFonts w:cs="Arial"/>
        </w:rPr>
      </w:pPr>
      <w:r>
        <w:rPr>
          <w:rFonts w:cs="Arial"/>
        </w:rPr>
        <w:t>2</w:t>
      </w:r>
      <w:r w:rsidRPr="008A25DA">
        <w:rPr>
          <w:rFonts w:cs="Arial"/>
        </w:rPr>
        <w:t xml:space="preserve">. </w:t>
      </w:r>
      <w:r w:rsidRPr="008A25DA">
        <w:rPr>
          <w:rFonts w:cs="Arial"/>
        </w:rPr>
        <w:tab/>
      </w:r>
      <w:proofErr w:type="spellStart"/>
      <w:r w:rsidRPr="008A25DA">
        <w:rPr>
          <w:rFonts w:cs="Arial"/>
          <w:lang w:val="fr-FR"/>
        </w:rPr>
        <w:t>Peuchmaur</w:t>
      </w:r>
      <w:proofErr w:type="spellEnd"/>
      <w:r w:rsidRPr="008A25DA">
        <w:rPr>
          <w:rFonts w:cs="Arial"/>
          <w:lang w:val="fr-FR"/>
        </w:rPr>
        <w:t xml:space="preserve"> M, d'Amore ES, Joshi VV, et al. </w:t>
      </w:r>
      <w:r w:rsidRPr="008A25DA">
        <w:rPr>
          <w:rFonts w:cs="Arial"/>
        </w:rPr>
        <w:t xml:space="preserve">Revision of the International Neuroblastoma Pathology Classification: confirmation of favorable and unfavorable prognostic subsets in ganglioneuroblastoma, nodular. </w:t>
      </w:r>
      <w:r w:rsidRPr="008A25DA">
        <w:rPr>
          <w:rFonts w:cs="Arial"/>
          <w:i/>
        </w:rPr>
        <w:t xml:space="preserve">Cancer. </w:t>
      </w:r>
      <w:r w:rsidRPr="008A25DA">
        <w:rPr>
          <w:rFonts w:cs="Arial"/>
        </w:rPr>
        <w:t>2003;98(10):2274-2281.</w:t>
      </w:r>
    </w:p>
    <w:p w14:paraId="5EAF989F" w14:textId="77777777" w:rsidR="00FD4024" w:rsidRPr="00587D2F" w:rsidRDefault="00FD4024" w:rsidP="008C04BB">
      <w:pPr>
        <w:rPr>
          <w:rFonts w:cs="Arial"/>
        </w:rPr>
      </w:pPr>
    </w:p>
    <w:p w14:paraId="28DCCFA2" w14:textId="1FEA74AF" w:rsidR="00D94654" w:rsidRPr="00587D2F" w:rsidRDefault="00001B19" w:rsidP="008C04BB">
      <w:pPr>
        <w:keepNext/>
        <w:rPr>
          <w:rFonts w:cs="Arial"/>
          <w:b/>
        </w:rPr>
      </w:pPr>
      <w:r>
        <w:rPr>
          <w:rFonts w:cs="Arial"/>
          <w:sz w:val="18"/>
          <w:szCs w:val="18"/>
        </w:rPr>
        <w:t>G</w:t>
      </w:r>
      <w:r w:rsidR="00D94654" w:rsidRPr="00587D2F">
        <w:rPr>
          <w:rFonts w:cs="Arial"/>
          <w:b/>
        </w:rPr>
        <w:t>.</w:t>
      </w:r>
      <w:r w:rsidR="00E055BE">
        <w:rPr>
          <w:rFonts w:cs="Arial"/>
          <w:b/>
        </w:rPr>
        <w:t xml:space="preserve"> </w:t>
      </w:r>
      <w:r w:rsidR="00D94654" w:rsidRPr="00587D2F">
        <w:rPr>
          <w:rFonts w:cs="Arial"/>
          <w:b/>
        </w:rPr>
        <w:t xml:space="preserve"> Molecular Classification/Genetics</w:t>
      </w:r>
    </w:p>
    <w:p w14:paraId="029041C4" w14:textId="77777777" w:rsidR="00D94654" w:rsidRPr="00587D2F" w:rsidRDefault="00D94654" w:rsidP="008C04BB">
      <w:pPr>
        <w:keepNext/>
        <w:rPr>
          <w:rFonts w:cs="Arial"/>
          <w:u w:val="single"/>
        </w:rPr>
      </w:pPr>
      <w:r w:rsidRPr="00587D2F">
        <w:rPr>
          <w:rFonts w:cs="Arial"/>
          <w:i/>
          <w:u w:val="single"/>
        </w:rPr>
        <w:t>MYCN</w:t>
      </w:r>
      <w:r w:rsidRPr="00587D2F">
        <w:rPr>
          <w:rFonts w:cs="Arial"/>
          <w:u w:val="single"/>
        </w:rPr>
        <w:t xml:space="preserve"> Amplification</w:t>
      </w:r>
    </w:p>
    <w:p w14:paraId="7337AB41" w14:textId="6157613D" w:rsidR="00D94654" w:rsidRPr="00587D2F" w:rsidRDefault="00D94654" w:rsidP="008C04BB">
      <w:pPr>
        <w:rPr>
          <w:rFonts w:cs="Arial"/>
        </w:rPr>
      </w:pPr>
      <w:r w:rsidRPr="00587D2F">
        <w:rPr>
          <w:rFonts w:cs="Arial"/>
        </w:rPr>
        <w:t xml:space="preserve">The most prognostically relevant genetic alteration in neuroblastoma is </w:t>
      </w:r>
      <w:r w:rsidRPr="00587D2F">
        <w:rPr>
          <w:rFonts w:cs="Arial"/>
          <w:i/>
        </w:rPr>
        <w:t>MYCN</w:t>
      </w:r>
      <w:r w:rsidRPr="00587D2F">
        <w:rPr>
          <w:rFonts w:cs="Arial"/>
        </w:rPr>
        <w:t xml:space="preserve"> amplification. </w:t>
      </w:r>
      <w:r w:rsidRPr="00587D2F">
        <w:rPr>
          <w:rFonts w:cs="Arial"/>
          <w:i/>
        </w:rPr>
        <w:t>MYCN</w:t>
      </w:r>
      <w:r w:rsidRPr="00587D2F">
        <w:rPr>
          <w:rFonts w:cs="Arial"/>
        </w:rPr>
        <w:t xml:space="preserve"> gene amplification is associated with high-risk neuroblastic tumors and poor patient prognosis. </w:t>
      </w:r>
      <w:r w:rsidRPr="00587D2F">
        <w:rPr>
          <w:rFonts w:cs="Arial"/>
          <w:i/>
        </w:rPr>
        <w:t>MYCN</w:t>
      </w:r>
      <w:r w:rsidRPr="00587D2F">
        <w:rPr>
          <w:rFonts w:cs="Arial"/>
        </w:rPr>
        <w:t xml:space="preserve"> is a proto-oncogene located on the short arm of chromosome 2, the amplification of which leads to inhibiting cellular differentiation and promoting cellular proliferation and apoptosis/karyorrhexis.</w:t>
      </w:r>
      <w:r w:rsidR="00966CDA" w:rsidRPr="00587D2F">
        <w:rPr>
          <w:rFonts w:cs="Arial"/>
          <w:vertAlign w:val="superscript"/>
        </w:rPr>
        <w:t xml:space="preserve"> </w:t>
      </w:r>
      <w:r w:rsidRPr="00587D2F">
        <w:rPr>
          <w:rFonts w:cs="Arial"/>
        </w:rPr>
        <w:t>Not surprisingly, amplification is associated with undifferentiated and poorly differentiated neuroblastomas with a high mitotic-karyorrhectic index.</w:t>
      </w:r>
      <w:r w:rsidR="003831EB">
        <w:rPr>
          <w:rFonts w:cs="Arial"/>
          <w:vertAlign w:val="superscript"/>
        </w:rPr>
        <w:t>1</w:t>
      </w:r>
    </w:p>
    <w:p w14:paraId="39B1DF84" w14:textId="77777777" w:rsidR="00D94654" w:rsidRPr="00587D2F" w:rsidRDefault="00D94654" w:rsidP="008C04BB">
      <w:pPr>
        <w:rPr>
          <w:rFonts w:cs="Arial"/>
        </w:rPr>
      </w:pPr>
    </w:p>
    <w:p w14:paraId="77D8A1F1" w14:textId="6D71DC7C" w:rsidR="00D94654" w:rsidRPr="00587D2F" w:rsidRDefault="00D94654" w:rsidP="008C04BB">
      <w:pPr>
        <w:rPr>
          <w:rFonts w:cs="Arial"/>
        </w:rPr>
      </w:pPr>
      <w:r w:rsidRPr="00587D2F">
        <w:rPr>
          <w:rFonts w:cs="Arial"/>
          <w:i/>
        </w:rPr>
        <w:t xml:space="preserve">MYCN </w:t>
      </w:r>
      <w:r w:rsidRPr="00587D2F">
        <w:rPr>
          <w:rFonts w:cs="Arial"/>
        </w:rPr>
        <w:t xml:space="preserve">overexpression usually occurs by gene amplification in </w:t>
      </w:r>
      <w:r w:rsidR="002749DD">
        <w:rPr>
          <w:rFonts w:cs="Arial"/>
        </w:rPr>
        <w:t>1</w:t>
      </w:r>
      <w:r w:rsidR="002749DD" w:rsidRPr="00587D2F">
        <w:rPr>
          <w:rFonts w:cs="Arial"/>
        </w:rPr>
        <w:t xml:space="preserve"> </w:t>
      </w:r>
      <w:r w:rsidRPr="00587D2F">
        <w:rPr>
          <w:rFonts w:cs="Arial"/>
        </w:rPr>
        <w:t>or both of the following ways: (1) gene duplication adjacent to the usual locus on 2p, forming homogeneously staining regions (HSRs) seen on chromosomal banding patterns</w:t>
      </w:r>
      <w:r w:rsidR="002749DD">
        <w:rPr>
          <w:rFonts w:cs="Arial"/>
        </w:rPr>
        <w:t>;</w:t>
      </w:r>
      <w:r w:rsidRPr="00587D2F">
        <w:rPr>
          <w:rFonts w:cs="Arial"/>
        </w:rPr>
        <w:t xml:space="preserve"> and (2) formation of double minutes, small, circular extrachromosomal fragments of DNA that harbor copies of the </w:t>
      </w:r>
      <w:r w:rsidRPr="00587D2F">
        <w:rPr>
          <w:rFonts w:cs="Arial"/>
          <w:i/>
        </w:rPr>
        <w:t>MYCN</w:t>
      </w:r>
      <w:r w:rsidRPr="00587D2F">
        <w:rPr>
          <w:rFonts w:cs="Arial"/>
        </w:rPr>
        <w:t xml:space="preserve"> gene and are replicated during mitosis. These mechanisms can occur individually or simultaneously in a given tumor cell.</w:t>
      </w:r>
    </w:p>
    <w:p w14:paraId="4CC99655" w14:textId="77777777" w:rsidR="00D94654" w:rsidRPr="00587D2F" w:rsidRDefault="00D94654" w:rsidP="008C04BB">
      <w:pPr>
        <w:rPr>
          <w:rFonts w:cs="Arial"/>
          <w:i/>
        </w:rPr>
      </w:pPr>
    </w:p>
    <w:p w14:paraId="6C99176A" w14:textId="72F7D874" w:rsidR="00D94654" w:rsidRPr="00587D2F" w:rsidRDefault="00D94654" w:rsidP="008C04BB">
      <w:pPr>
        <w:rPr>
          <w:rFonts w:cs="Arial"/>
        </w:rPr>
      </w:pPr>
      <w:r w:rsidRPr="00587D2F">
        <w:rPr>
          <w:rFonts w:cs="Arial"/>
        </w:rPr>
        <w:t>The</w:t>
      </w:r>
      <w:r w:rsidRPr="00587D2F">
        <w:rPr>
          <w:rFonts w:cs="Arial"/>
          <w:i/>
        </w:rPr>
        <w:t xml:space="preserve"> MYCN</w:t>
      </w:r>
      <w:r w:rsidRPr="00587D2F">
        <w:rPr>
          <w:rFonts w:cs="Arial"/>
        </w:rPr>
        <w:t xml:space="preserve"> status of a given neuroblastic tumor can be determined by FISH within a relatively short period of time after the surgery/biopsy using touch preparation slides or formalin-fixed, paraffin-embedded sections (Note A). A double-staining procedure is </w:t>
      </w:r>
      <w:r w:rsidR="00EF7449" w:rsidRPr="00587D2F">
        <w:rPr>
          <w:rFonts w:cs="Arial"/>
        </w:rPr>
        <w:t xml:space="preserve">required </w:t>
      </w:r>
      <w:r w:rsidRPr="00587D2F">
        <w:rPr>
          <w:rFonts w:cs="Arial"/>
        </w:rPr>
        <w:t xml:space="preserve">in order to compare the number of chromosome 2 and </w:t>
      </w:r>
      <w:r w:rsidRPr="00587D2F">
        <w:rPr>
          <w:rFonts w:cs="Arial"/>
          <w:i/>
        </w:rPr>
        <w:t>MYCN</w:t>
      </w:r>
      <w:r w:rsidRPr="00587D2F">
        <w:rPr>
          <w:rFonts w:cs="Arial"/>
        </w:rPr>
        <w:t xml:space="preserve"> signals in the same tumor nuclei. Additional </w:t>
      </w:r>
      <w:r w:rsidRPr="00587D2F">
        <w:rPr>
          <w:rFonts w:cs="Arial"/>
          <w:i/>
        </w:rPr>
        <w:t>MYCN</w:t>
      </w:r>
      <w:r w:rsidRPr="00587D2F">
        <w:rPr>
          <w:rFonts w:cs="Arial"/>
        </w:rPr>
        <w:t xml:space="preserve"> signals associated with a similar increase in the number of chromosome 2 signals does not represent </w:t>
      </w:r>
      <w:r w:rsidRPr="00587D2F">
        <w:rPr>
          <w:rFonts w:cs="Arial"/>
          <w:i/>
        </w:rPr>
        <w:t>MYCN</w:t>
      </w:r>
      <w:r w:rsidRPr="00587D2F">
        <w:rPr>
          <w:rFonts w:cs="Arial"/>
        </w:rPr>
        <w:t xml:space="preserve"> amplification. </w:t>
      </w:r>
      <w:r w:rsidRPr="00587D2F">
        <w:rPr>
          <w:rFonts w:cs="Arial"/>
          <w:i/>
        </w:rPr>
        <w:t xml:space="preserve">MYCN </w:t>
      </w:r>
      <w:r w:rsidRPr="00587D2F">
        <w:rPr>
          <w:rFonts w:cs="Arial"/>
        </w:rPr>
        <w:t xml:space="preserve">status is defined as “amplified” when </w:t>
      </w:r>
      <w:r w:rsidRPr="00587D2F">
        <w:rPr>
          <w:rFonts w:cs="Arial"/>
          <w:i/>
        </w:rPr>
        <w:t>MYCN</w:t>
      </w:r>
      <w:r w:rsidRPr="00587D2F">
        <w:rPr>
          <w:rFonts w:cs="Arial"/>
        </w:rPr>
        <w:t xml:space="preserve"> signals exceed chromosome 2 signals by 3 times or more in the given tumor cell nuclei.</w:t>
      </w:r>
      <w:r w:rsidR="0021428A">
        <w:rPr>
          <w:rFonts w:cs="Arial"/>
        </w:rPr>
        <w:t xml:space="preserve"> </w:t>
      </w:r>
      <w:r w:rsidRPr="00587D2F">
        <w:rPr>
          <w:rFonts w:cs="Arial"/>
        </w:rPr>
        <w:t xml:space="preserve">The prognostic significance of tumors showing increased </w:t>
      </w:r>
      <w:r w:rsidRPr="00587D2F">
        <w:rPr>
          <w:rFonts w:cs="Arial"/>
          <w:i/>
        </w:rPr>
        <w:t>MYCN</w:t>
      </w:r>
      <w:r w:rsidRPr="00587D2F">
        <w:rPr>
          <w:rFonts w:cs="Arial"/>
        </w:rPr>
        <w:t xml:space="preserve"> signals, but not more than 3 times </w:t>
      </w:r>
      <w:r w:rsidR="002749DD">
        <w:rPr>
          <w:rFonts w:cs="Arial"/>
        </w:rPr>
        <w:t xml:space="preserve">that </w:t>
      </w:r>
      <w:r w:rsidRPr="00587D2F">
        <w:rPr>
          <w:rFonts w:cs="Arial"/>
        </w:rPr>
        <w:t>of chromosome 2 signals (</w:t>
      </w:r>
      <w:r w:rsidRPr="00587D2F">
        <w:rPr>
          <w:rFonts w:cs="Arial"/>
          <w:i/>
        </w:rPr>
        <w:t>MYCN</w:t>
      </w:r>
      <w:r w:rsidRPr="00587D2F">
        <w:rPr>
          <w:rFonts w:cs="Arial"/>
        </w:rPr>
        <w:t xml:space="preserve"> gain)</w:t>
      </w:r>
      <w:r w:rsidR="002749DD">
        <w:rPr>
          <w:rFonts w:cs="Arial"/>
        </w:rPr>
        <w:t>,</w:t>
      </w:r>
      <w:r w:rsidRPr="00587D2F">
        <w:rPr>
          <w:rFonts w:cs="Arial"/>
        </w:rPr>
        <w:t xml:space="preserve"> is yet to be determined.</w:t>
      </w:r>
    </w:p>
    <w:p w14:paraId="482423DC" w14:textId="77777777" w:rsidR="00D94654" w:rsidRPr="00587D2F" w:rsidRDefault="00D94654" w:rsidP="008C04BB">
      <w:pPr>
        <w:rPr>
          <w:rFonts w:cs="Arial"/>
        </w:rPr>
      </w:pPr>
    </w:p>
    <w:p w14:paraId="2D808D8F" w14:textId="1D1E9A02" w:rsidR="00EF7449" w:rsidRPr="00587D2F" w:rsidRDefault="00EF7449" w:rsidP="008C04BB">
      <w:pPr>
        <w:rPr>
          <w:rFonts w:cs="Arial"/>
        </w:rPr>
      </w:pPr>
      <w:r w:rsidRPr="00587D2F">
        <w:rPr>
          <w:rFonts w:cs="Arial"/>
        </w:rPr>
        <w:t>Recent studies have identified a subset of neuroblastic tumors with “discordance” between the genotype (</w:t>
      </w:r>
      <w:r w:rsidR="00191B59" w:rsidRPr="00587D2F">
        <w:rPr>
          <w:rFonts w:cs="Arial"/>
          <w:i/>
        </w:rPr>
        <w:t>MYCN</w:t>
      </w:r>
      <w:r w:rsidRPr="00587D2F">
        <w:rPr>
          <w:rFonts w:cs="Arial"/>
        </w:rPr>
        <w:t xml:space="preserve"> amplification status) and the phenotype (differentiation, MKI, </w:t>
      </w:r>
      <w:r w:rsidR="000028BD" w:rsidRPr="00587D2F">
        <w:rPr>
          <w:rFonts w:cs="Arial"/>
        </w:rPr>
        <w:t>and histologic classification).</w:t>
      </w:r>
      <w:r w:rsidR="003831EB">
        <w:rPr>
          <w:rFonts w:cs="Arial"/>
          <w:vertAlign w:val="superscript"/>
        </w:rPr>
        <w:t>2</w:t>
      </w:r>
      <w:r w:rsidR="000028BD" w:rsidRPr="00587D2F">
        <w:rPr>
          <w:rFonts w:cs="Arial"/>
        </w:rPr>
        <w:t xml:space="preserve"> In </w:t>
      </w:r>
      <w:r w:rsidR="00B205F9" w:rsidRPr="00587D2F">
        <w:rPr>
          <w:rFonts w:cs="Arial"/>
        </w:rPr>
        <w:t xml:space="preserve">cases with amplification of the </w:t>
      </w:r>
      <w:r w:rsidR="00191B59" w:rsidRPr="00587D2F">
        <w:rPr>
          <w:rFonts w:cs="Arial"/>
          <w:i/>
        </w:rPr>
        <w:t>MYCN</w:t>
      </w:r>
      <w:r w:rsidR="00B205F9" w:rsidRPr="00587D2F">
        <w:rPr>
          <w:rFonts w:cs="Arial"/>
        </w:rPr>
        <w:t xml:space="preserve"> gene but favorable histologic features (differentiating neuroblasts and/or low-intermediate MKI), the cells do not produce active N-myc protein and lack the classic “bulls eye” nucleoli.</w:t>
      </w:r>
      <w:r w:rsidR="003831EB">
        <w:rPr>
          <w:rFonts w:cs="Arial"/>
          <w:vertAlign w:val="superscript"/>
        </w:rPr>
        <w:t>2</w:t>
      </w:r>
      <w:r w:rsidR="0021428A">
        <w:rPr>
          <w:rFonts w:cs="Arial"/>
          <w:vertAlign w:val="superscript"/>
        </w:rPr>
        <w:t xml:space="preserve"> </w:t>
      </w:r>
      <w:r w:rsidR="00873ECC" w:rsidRPr="00587D2F">
        <w:rPr>
          <w:rFonts w:cs="Arial"/>
        </w:rPr>
        <w:t xml:space="preserve">In cases that lack </w:t>
      </w:r>
      <w:r w:rsidR="00191B59" w:rsidRPr="00587D2F">
        <w:rPr>
          <w:rFonts w:cs="Arial"/>
          <w:i/>
        </w:rPr>
        <w:t>MYCN</w:t>
      </w:r>
      <w:r w:rsidR="00873ECC" w:rsidRPr="00587D2F">
        <w:rPr>
          <w:rFonts w:cs="Arial"/>
        </w:rPr>
        <w:t xml:space="preserve"> amplification but have unfavorable histologic features (undifferentiated neuroblasts and/or high MKI), C-myc protein is often being expressed</w:t>
      </w:r>
      <w:r w:rsidR="0089133F" w:rsidRPr="00587D2F">
        <w:rPr>
          <w:rFonts w:cs="Arial"/>
        </w:rPr>
        <w:t xml:space="preserve"> instead</w:t>
      </w:r>
      <w:r w:rsidR="004D14ED" w:rsidRPr="00587D2F">
        <w:rPr>
          <w:rFonts w:cs="Arial"/>
        </w:rPr>
        <w:t>.</w:t>
      </w:r>
      <w:r w:rsidR="003831EB">
        <w:rPr>
          <w:rFonts w:cs="Arial"/>
          <w:vertAlign w:val="superscript"/>
        </w:rPr>
        <w:t>3</w:t>
      </w:r>
    </w:p>
    <w:p w14:paraId="37C36A3C" w14:textId="77777777" w:rsidR="00EF7449" w:rsidRPr="00587D2F" w:rsidRDefault="00EF7449" w:rsidP="008C04BB">
      <w:pPr>
        <w:rPr>
          <w:rFonts w:cs="Arial"/>
        </w:rPr>
      </w:pPr>
    </w:p>
    <w:p w14:paraId="5ECF5DFB" w14:textId="40A8EA23" w:rsidR="00D94654" w:rsidRPr="00587D2F" w:rsidRDefault="00D94654" w:rsidP="008C04BB">
      <w:pPr>
        <w:rPr>
          <w:rFonts w:cs="Arial"/>
        </w:rPr>
      </w:pPr>
      <w:r w:rsidRPr="00587D2F">
        <w:rPr>
          <w:rFonts w:cs="Arial"/>
          <w:i/>
        </w:rPr>
        <w:lastRenderedPageBreak/>
        <w:t>MYCN</w:t>
      </w:r>
      <w:r w:rsidRPr="00587D2F">
        <w:rPr>
          <w:rFonts w:cs="Arial"/>
        </w:rPr>
        <w:t xml:space="preserve"> amplification is also correlated with advanced-stage tumors often having chromosome 1p deletions, especially del 1p36.3.</w:t>
      </w:r>
      <w:r w:rsidR="00761FF8" w:rsidRPr="00970356">
        <w:rPr>
          <w:rFonts w:cs="Arial"/>
          <w:vertAlign w:val="superscript"/>
        </w:rPr>
        <w:t>4</w:t>
      </w:r>
      <w:r w:rsidR="00761FF8">
        <w:rPr>
          <w:rFonts w:cs="Arial"/>
        </w:rPr>
        <w:t xml:space="preserve"> </w:t>
      </w:r>
      <w:r w:rsidRPr="00587D2F">
        <w:rPr>
          <w:rFonts w:cs="Arial"/>
        </w:rPr>
        <w:t>The deletion of 14q has also been shown to be unfavorable, as have loss of 11q and gain of 17q.</w:t>
      </w:r>
      <w:r w:rsidR="00761FF8">
        <w:rPr>
          <w:rFonts w:cs="Arial"/>
          <w:vertAlign w:val="superscript"/>
        </w:rPr>
        <w:t>5</w:t>
      </w:r>
    </w:p>
    <w:p w14:paraId="54554C63" w14:textId="77777777" w:rsidR="004D14ED" w:rsidRPr="00587D2F" w:rsidRDefault="004D14ED" w:rsidP="008C04BB">
      <w:pPr>
        <w:rPr>
          <w:rFonts w:cs="Arial"/>
        </w:rPr>
      </w:pPr>
    </w:p>
    <w:p w14:paraId="67604283" w14:textId="77777777" w:rsidR="004D14ED" w:rsidRPr="00587D2F" w:rsidRDefault="004D14ED" w:rsidP="008C04BB">
      <w:pPr>
        <w:keepNext/>
        <w:rPr>
          <w:rFonts w:cs="Arial"/>
          <w:u w:val="single"/>
        </w:rPr>
      </w:pPr>
      <w:r w:rsidRPr="00587D2F">
        <w:rPr>
          <w:rFonts w:cs="Arial"/>
          <w:i/>
          <w:u w:val="single"/>
        </w:rPr>
        <w:t>ALK</w:t>
      </w:r>
      <w:r w:rsidRPr="00587D2F">
        <w:rPr>
          <w:rFonts w:cs="Arial"/>
          <w:u w:val="single"/>
        </w:rPr>
        <w:t xml:space="preserve"> Mutation and Amplification</w:t>
      </w:r>
    </w:p>
    <w:p w14:paraId="72E47F8B" w14:textId="300566FE" w:rsidR="00357DF6" w:rsidRPr="00587D2F" w:rsidRDefault="00AE7472" w:rsidP="008C04BB">
      <w:pPr>
        <w:rPr>
          <w:rFonts w:cs="Arial"/>
        </w:rPr>
      </w:pPr>
      <w:r w:rsidRPr="00587D2F">
        <w:rPr>
          <w:rFonts w:cs="Arial"/>
        </w:rPr>
        <w:t>R</w:t>
      </w:r>
      <w:r w:rsidR="004D14ED" w:rsidRPr="00587D2F">
        <w:rPr>
          <w:rFonts w:cs="Arial"/>
        </w:rPr>
        <w:t>ecent studies have demonstrated mutations in the anaplastic lymphoma kinase (</w:t>
      </w:r>
      <w:r w:rsidR="004D14ED" w:rsidRPr="008C04BB">
        <w:rPr>
          <w:rFonts w:cs="Arial"/>
          <w:i/>
        </w:rPr>
        <w:t>ALK</w:t>
      </w:r>
      <w:r w:rsidR="004D14ED" w:rsidRPr="00587D2F">
        <w:rPr>
          <w:rFonts w:cs="Arial"/>
        </w:rPr>
        <w:t>) gene in a subset of neuroblastic tumors, as well as in the germline of patients with a familial predisposition to this disease.</w:t>
      </w:r>
      <w:r w:rsidR="00FD490F">
        <w:rPr>
          <w:rFonts w:cs="Arial"/>
          <w:vertAlign w:val="superscript"/>
        </w:rPr>
        <w:t>6-8</w:t>
      </w:r>
      <w:r w:rsidR="00357DF6" w:rsidRPr="00587D2F">
        <w:rPr>
          <w:rFonts w:cs="Arial"/>
        </w:rPr>
        <w:t xml:space="preserve"> </w:t>
      </w:r>
      <w:r w:rsidRPr="00587D2F">
        <w:rPr>
          <w:rFonts w:cs="Arial"/>
        </w:rPr>
        <w:t>About 8</w:t>
      </w:r>
      <w:r w:rsidR="002749DD">
        <w:rPr>
          <w:rFonts w:cs="Arial"/>
        </w:rPr>
        <w:t xml:space="preserve">% to </w:t>
      </w:r>
      <w:r w:rsidR="00357DF6" w:rsidRPr="00587D2F">
        <w:rPr>
          <w:rFonts w:cs="Arial"/>
        </w:rPr>
        <w:t>10</w:t>
      </w:r>
      <w:r w:rsidRPr="00587D2F">
        <w:rPr>
          <w:rFonts w:cs="Arial"/>
        </w:rPr>
        <w:t xml:space="preserve">% of </w:t>
      </w:r>
      <w:r w:rsidR="00357DF6" w:rsidRPr="00587D2F">
        <w:rPr>
          <w:rFonts w:cs="Arial"/>
        </w:rPr>
        <w:t xml:space="preserve">tumors have </w:t>
      </w:r>
      <w:r w:rsidR="00357DF6" w:rsidRPr="008C04BB">
        <w:rPr>
          <w:rFonts w:cs="Arial"/>
          <w:i/>
        </w:rPr>
        <w:t>ALK</w:t>
      </w:r>
      <w:r w:rsidR="00357DF6" w:rsidRPr="00587D2F">
        <w:rPr>
          <w:rFonts w:cs="Arial"/>
        </w:rPr>
        <w:t xml:space="preserve"> mutations, and about 25% have gene amplification or protein overexpression; these aberrations are all associated with higher risk and worse prognosis.</w:t>
      </w:r>
      <w:r w:rsidR="00794C4E">
        <w:rPr>
          <w:rFonts w:cs="Arial"/>
          <w:vertAlign w:val="superscript"/>
        </w:rPr>
        <w:t>9</w:t>
      </w:r>
      <w:r w:rsidR="0021428A">
        <w:rPr>
          <w:rFonts w:cs="Arial"/>
          <w:vertAlign w:val="superscript"/>
        </w:rPr>
        <w:t xml:space="preserve"> </w:t>
      </w:r>
      <w:r w:rsidR="00357DF6" w:rsidRPr="00587D2F">
        <w:rPr>
          <w:rFonts w:cs="Arial"/>
        </w:rPr>
        <w:t>Although ALK immunohistochemistry does not always correlate with expression status, gene sequencing (especially of the kinase regions and mutational hotspots) is sometimes performed in treatment-refractory patients who might be candidates for tyrosine kinase inhibitors.</w:t>
      </w:r>
    </w:p>
    <w:p w14:paraId="42FDDD2D" w14:textId="77777777" w:rsidR="00357DF6" w:rsidRPr="00587D2F" w:rsidRDefault="00357DF6" w:rsidP="008C04BB">
      <w:pPr>
        <w:rPr>
          <w:rFonts w:cs="Arial"/>
        </w:rPr>
      </w:pPr>
    </w:p>
    <w:p w14:paraId="201ACD8F" w14:textId="77777777" w:rsidR="004D14ED" w:rsidRPr="00587D2F" w:rsidRDefault="004D14ED" w:rsidP="008C04BB">
      <w:pPr>
        <w:keepNext/>
        <w:rPr>
          <w:rFonts w:cs="Arial"/>
          <w:u w:val="single"/>
        </w:rPr>
      </w:pPr>
      <w:r w:rsidRPr="00587D2F">
        <w:rPr>
          <w:rFonts w:cs="Arial"/>
          <w:i/>
          <w:u w:val="single"/>
        </w:rPr>
        <w:t>ATRX</w:t>
      </w:r>
      <w:r w:rsidRPr="00587D2F">
        <w:rPr>
          <w:rFonts w:cs="Arial"/>
          <w:u w:val="single"/>
        </w:rPr>
        <w:t xml:space="preserve"> </w:t>
      </w:r>
    </w:p>
    <w:p w14:paraId="3F4CA1FE" w14:textId="6808490E" w:rsidR="0097370D" w:rsidRPr="00587D2F" w:rsidRDefault="0097370D" w:rsidP="008C04BB">
      <w:pPr>
        <w:rPr>
          <w:rFonts w:cs="Arial"/>
        </w:rPr>
      </w:pPr>
      <w:r w:rsidRPr="00587D2F">
        <w:rPr>
          <w:rFonts w:cs="Arial"/>
        </w:rPr>
        <w:t>Although mutations in the alpha-thalassemia/mental retardation X-linked syndrome (</w:t>
      </w:r>
      <w:r w:rsidR="00191B59" w:rsidRPr="00587D2F">
        <w:rPr>
          <w:rFonts w:cs="Arial"/>
          <w:i/>
        </w:rPr>
        <w:t>ATRX</w:t>
      </w:r>
      <w:r w:rsidRPr="00587D2F">
        <w:rPr>
          <w:rFonts w:cs="Arial"/>
        </w:rPr>
        <w:t>) gene are only found in 2</w:t>
      </w:r>
      <w:r w:rsidR="002749DD">
        <w:rPr>
          <w:rFonts w:cs="Arial"/>
        </w:rPr>
        <w:t>%</w:t>
      </w:r>
      <w:r w:rsidR="00DB5B80">
        <w:rPr>
          <w:rFonts w:cs="Arial"/>
        </w:rPr>
        <w:t>-</w:t>
      </w:r>
      <w:r w:rsidRPr="00587D2F">
        <w:rPr>
          <w:rFonts w:cs="Arial"/>
        </w:rPr>
        <w:t xml:space="preserve">3% of all neuroblastic tumors, the vast majority of high-stage tumors in older children and adolescents have </w:t>
      </w:r>
      <w:r w:rsidR="00191B59" w:rsidRPr="00587D2F">
        <w:rPr>
          <w:rFonts w:cs="Arial"/>
          <w:i/>
        </w:rPr>
        <w:t>ATRX</w:t>
      </w:r>
      <w:r w:rsidRPr="00587D2F">
        <w:rPr>
          <w:rFonts w:cs="Arial"/>
        </w:rPr>
        <w:t xml:space="preserve"> mutations</w:t>
      </w:r>
      <w:r w:rsidR="00671142" w:rsidRPr="00587D2F">
        <w:rPr>
          <w:rFonts w:cs="Arial"/>
        </w:rPr>
        <w:t xml:space="preserve"> (whereas congenital and infantile tumors only exceedingly rarely have them)</w:t>
      </w:r>
      <w:r w:rsidRPr="00587D2F">
        <w:rPr>
          <w:rFonts w:cs="Arial"/>
        </w:rPr>
        <w:t>.</w:t>
      </w:r>
      <w:r w:rsidR="0095370F">
        <w:rPr>
          <w:rFonts w:cs="Arial"/>
          <w:vertAlign w:val="superscript"/>
        </w:rPr>
        <w:t>9,10</w:t>
      </w:r>
      <w:r w:rsidRPr="00587D2F">
        <w:rPr>
          <w:rFonts w:cs="Arial"/>
        </w:rPr>
        <w:t xml:space="preserve"> The </w:t>
      </w:r>
      <w:r w:rsidR="00191B59" w:rsidRPr="00587D2F">
        <w:rPr>
          <w:rFonts w:cs="Arial"/>
          <w:i/>
        </w:rPr>
        <w:t>ATRX</w:t>
      </w:r>
      <w:r w:rsidRPr="00587D2F">
        <w:rPr>
          <w:rFonts w:cs="Arial"/>
        </w:rPr>
        <w:t xml:space="preserve"> gene product plays a role in telomere maintenance, and tumor cells with mutated </w:t>
      </w:r>
      <w:r w:rsidRPr="008C04BB">
        <w:rPr>
          <w:rFonts w:cs="Arial"/>
          <w:i/>
        </w:rPr>
        <w:t>ATRX</w:t>
      </w:r>
      <w:r w:rsidRPr="00587D2F">
        <w:rPr>
          <w:rFonts w:cs="Arial"/>
        </w:rPr>
        <w:t xml:space="preserve"> have longer-than-usual telomeres, </w:t>
      </w:r>
      <w:r w:rsidR="00F41ECE">
        <w:rPr>
          <w:rFonts w:cs="Arial"/>
        </w:rPr>
        <w:t>prolonging</w:t>
      </w:r>
      <w:r w:rsidR="00F41ECE" w:rsidRPr="00587D2F">
        <w:rPr>
          <w:rFonts w:cs="Arial"/>
        </w:rPr>
        <w:t xml:space="preserve"> </w:t>
      </w:r>
      <w:r w:rsidRPr="00587D2F">
        <w:rPr>
          <w:rFonts w:cs="Arial"/>
        </w:rPr>
        <w:t>their survival.</w:t>
      </w:r>
    </w:p>
    <w:p w14:paraId="79EF6C34" w14:textId="77777777" w:rsidR="0097370D" w:rsidRPr="00587D2F" w:rsidRDefault="0097370D" w:rsidP="008C04BB">
      <w:pPr>
        <w:rPr>
          <w:rFonts w:cs="Arial"/>
        </w:rPr>
      </w:pPr>
    </w:p>
    <w:p w14:paraId="71170C69" w14:textId="77777777" w:rsidR="00D94654" w:rsidRPr="00587D2F" w:rsidRDefault="00D94654" w:rsidP="008C04BB">
      <w:pPr>
        <w:rPr>
          <w:rFonts w:cs="Arial"/>
          <w:u w:val="single"/>
        </w:rPr>
      </w:pPr>
      <w:r w:rsidRPr="00587D2F">
        <w:rPr>
          <w:rFonts w:cs="Arial"/>
          <w:u w:val="single"/>
        </w:rPr>
        <w:t>DNA Index</w:t>
      </w:r>
    </w:p>
    <w:p w14:paraId="1C440C5C" w14:textId="60A042F7" w:rsidR="00D94654" w:rsidRPr="00587D2F" w:rsidRDefault="00D94654" w:rsidP="008C04BB">
      <w:pPr>
        <w:rPr>
          <w:rFonts w:cs="Arial"/>
        </w:rPr>
      </w:pPr>
      <w:r w:rsidRPr="00587D2F">
        <w:rPr>
          <w:rFonts w:cs="Arial"/>
        </w:rPr>
        <w:t>Determination of DNA index by flow cytometry is also important; however, a min</w:t>
      </w:r>
      <w:r w:rsidR="001A29CE">
        <w:rPr>
          <w:rFonts w:cs="Arial"/>
        </w:rPr>
        <w:t>imum of 100 mg and preferably 1</w:t>
      </w:r>
      <w:r w:rsidRPr="00587D2F">
        <w:rPr>
          <w:rFonts w:cs="Arial"/>
        </w:rPr>
        <w:t>g of fresh tumor is typically required for this purpose (Note A). A DNA index near diploid/tetraploid is unfavorable, while hyperdiploid (near triploid) tumors have a better prognosis. However, the prognostic effects of DNA index are reported to be limited to those patients diagnosed at younger than 1 year of age.</w:t>
      </w:r>
      <w:r w:rsidR="0095370F">
        <w:rPr>
          <w:rFonts w:cs="Arial"/>
          <w:vertAlign w:val="superscript"/>
        </w:rPr>
        <w:t>5</w:t>
      </w:r>
      <w:r w:rsidR="00966CDA" w:rsidRPr="00587D2F">
        <w:rPr>
          <w:rFonts w:cs="Arial"/>
        </w:rPr>
        <w:t xml:space="preserve"> </w:t>
      </w:r>
    </w:p>
    <w:p w14:paraId="799AF4C5" w14:textId="77777777" w:rsidR="00D94654" w:rsidRPr="00A81E36" w:rsidRDefault="00D94654" w:rsidP="008C04BB">
      <w:pPr>
        <w:rPr>
          <w:i/>
        </w:rPr>
      </w:pPr>
    </w:p>
    <w:p w14:paraId="48AD111E" w14:textId="77777777" w:rsidR="00D94654" w:rsidRPr="00587D2F" w:rsidRDefault="00D94654" w:rsidP="008C04BB">
      <w:pPr>
        <w:rPr>
          <w:rFonts w:cs="Arial"/>
          <w:u w:val="single"/>
        </w:rPr>
      </w:pPr>
      <w:r w:rsidRPr="00587D2F">
        <w:rPr>
          <w:rFonts w:cs="Arial"/>
          <w:u w:val="single"/>
        </w:rPr>
        <w:t>Others</w:t>
      </w:r>
    </w:p>
    <w:p w14:paraId="78036958" w14:textId="633F68A3" w:rsidR="00540B88" w:rsidRDefault="0035297A" w:rsidP="008C04BB">
      <w:pPr>
        <w:rPr>
          <w:rFonts w:cs="Arial"/>
        </w:rPr>
      </w:pPr>
      <w:r>
        <w:rPr>
          <w:rFonts w:cs="Arial"/>
        </w:rPr>
        <w:t>Comparative genomic hybridization is typically used to evaluate for s</w:t>
      </w:r>
      <w:r w:rsidR="00570CEC" w:rsidRPr="00587D2F">
        <w:rPr>
          <w:rFonts w:cs="Arial"/>
        </w:rPr>
        <w:t>egmental chromosomal aberrations (especially 1p deletion, 11q deletion</w:t>
      </w:r>
      <w:r w:rsidR="001A29CE">
        <w:rPr>
          <w:rFonts w:cs="Arial"/>
        </w:rPr>
        <w:t>,</w:t>
      </w:r>
      <w:r w:rsidR="00570CEC" w:rsidRPr="00587D2F">
        <w:rPr>
          <w:rFonts w:cs="Arial"/>
        </w:rPr>
        <w:t xml:space="preserve"> and/or 17q gain)</w:t>
      </w:r>
      <w:r>
        <w:rPr>
          <w:rFonts w:cs="Arial"/>
        </w:rPr>
        <w:t>, which</w:t>
      </w:r>
      <w:r w:rsidR="00570CEC" w:rsidRPr="00587D2F">
        <w:rPr>
          <w:rFonts w:cs="Arial"/>
        </w:rPr>
        <w:t xml:space="preserve"> are associated with high-risk tumors, whereas alterations in the numbers of whole chromosomes are associated with lower</w:t>
      </w:r>
      <w:r w:rsidR="001A29CE">
        <w:rPr>
          <w:rFonts w:cs="Arial"/>
        </w:rPr>
        <w:t xml:space="preserve"> </w:t>
      </w:r>
      <w:r w:rsidR="00570CEC" w:rsidRPr="00587D2F">
        <w:rPr>
          <w:rFonts w:cs="Arial"/>
        </w:rPr>
        <w:t>risk tumors.</w:t>
      </w:r>
      <w:r w:rsidR="009B0858" w:rsidDel="009B0858">
        <w:rPr>
          <w:rFonts w:cs="Arial"/>
          <w:vertAlign w:val="superscript"/>
        </w:rPr>
        <w:t xml:space="preserve"> </w:t>
      </w:r>
      <w:r w:rsidR="0095370F">
        <w:rPr>
          <w:rFonts w:cs="Arial"/>
          <w:vertAlign w:val="superscript"/>
        </w:rPr>
        <w:t>1</w:t>
      </w:r>
      <w:r w:rsidR="00E0445A">
        <w:rPr>
          <w:rFonts w:cs="Arial"/>
          <w:vertAlign w:val="superscript"/>
        </w:rPr>
        <w:t>1</w:t>
      </w:r>
      <w:r w:rsidR="0095370F">
        <w:rPr>
          <w:rFonts w:cs="Arial"/>
          <w:vertAlign w:val="superscript"/>
        </w:rPr>
        <w:t>,1</w:t>
      </w:r>
      <w:r w:rsidR="00E0445A">
        <w:rPr>
          <w:rFonts w:cs="Arial"/>
          <w:vertAlign w:val="superscript"/>
        </w:rPr>
        <w:t>2</w:t>
      </w:r>
      <w:r w:rsidR="00570CEC" w:rsidRPr="00587D2F">
        <w:rPr>
          <w:rFonts w:cs="Arial"/>
        </w:rPr>
        <w:t xml:space="preserve"> </w:t>
      </w:r>
    </w:p>
    <w:p w14:paraId="0929680E" w14:textId="77777777" w:rsidR="00540B88" w:rsidRDefault="00540B88" w:rsidP="008C04BB">
      <w:pPr>
        <w:rPr>
          <w:rFonts w:cs="Arial"/>
        </w:rPr>
      </w:pPr>
    </w:p>
    <w:p w14:paraId="25C6663B" w14:textId="1A797CCB" w:rsidR="002B1F26" w:rsidRPr="00587D2F" w:rsidRDefault="002B1F26" w:rsidP="008C04BB">
      <w:pPr>
        <w:rPr>
          <w:rFonts w:cs="Arial"/>
        </w:rPr>
      </w:pPr>
      <w:r w:rsidRPr="00587D2F">
        <w:rPr>
          <w:rFonts w:cs="Arial"/>
        </w:rPr>
        <w:t xml:space="preserve">Additional genetic abnormalities </w:t>
      </w:r>
      <w:r>
        <w:rPr>
          <w:rFonts w:cs="Arial"/>
        </w:rPr>
        <w:t xml:space="preserve">may </w:t>
      </w:r>
      <w:r w:rsidRPr="00587D2F">
        <w:rPr>
          <w:rFonts w:cs="Arial"/>
        </w:rPr>
        <w:t xml:space="preserve">have clinicopathologic significance in neuroblastic tumors. Higher expression of </w:t>
      </w:r>
      <w:proofErr w:type="spellStart"/>
      <w:r w:rsidRPr="00587D2F">
        <w:rPr>
          <w:rFonts w:cs="Arial"/>
        </w:rPr>
        <w:t>TrkA</w:t>
      </w:r>
      <w:proofErr w:type="spellEnd"/>
      <w:r w:rsidRPr="00587D2F">
        <w:rPr>
          <w:rFonts w:cs="Arial"/>
        </w:rPr>
        <w:t xml:space="preserve"> (high-affinity nerve growth factor receptor) portends a good prognosis; </w:t>
      </w:r>
      <w:r w:rsidRPr="00587D2F">
        <w:rPr>
          <w:rFonts w:cs="Arial"/>
          <w:i/>
        </w:rPr>
        <w:t>MYCN</w:t>
      </w:r>
      <w:r w:rsidRPr="00587D2F">
        <w:rPr>
          <w:rFonts w:cs="Arial"/>
        </w:rPr>
        <w:t>-amplified tumors usually have a lower expression of TrkA.</w:t>
      </w:r>
      <w:r>
        <w:rPr>
          <w:rFonts w:cs="Arial"/>
          <w:vertAlign w:val="superscript"/>
        </w:rPr>
        <w:t>1</w:t>
      </w:r>
      <w:r w:rsidR="00E0445A">
        <w:rPr>
          <w:rFonts w:cs="Arial"/>
          <w:vertAlign w:val="superscript"/>
        </w:rPr>
        <w:t>3</w:t>
      </w:r>
      <w:r w:rsidRPr="00587D2F">
        <w:rPr>
          <w:rFonts w:cs="Arial"/>
          <w:vertAlign w:val="superscript"/>
        </w:rPr>
        <w:t xml:space="preserve"> </w:t>
      </w:r>
      <w:r w:rsidRPr="00587D2F">
        <w:rPr>
          <w:rFonts w:cs="Arial"/>
          <w:i/>
        </w:rPr>
        <w:t>PHOX2B</w:t>
      </w:r>
      <w:r w:rsidRPr="00587D2F">
        <w:rPr>
          <w:rFonts w:cs="Arial"/>
        </w:rPr>
        <w:t xml:space="preserve"> mutations are frequently seen in familial neuroblastomas, but only rarely in sporadic tumors.</w:t>
      </w:r>
      <w:r w:rsidR="00E0445A">
        <w:rPr>
          <w:rFonts w:cs="Arial"/>
          <w:vertAlign w:val="superscript"/>
        </w:rPr>
        <w:t>14</w:t>
      </w:r>
      <w:r>
        <w:rPr>
          <w:rFonts w:cs="Arial"/>
        </w:rPr>
        <w:t xml:space="preserve"> </w:t>
      </w:r>
    </w:p>
    <w:p w14:paraId="08237344" w14:textId="77777777" w:rsidR="008A25DA" w:rsidRDefault="008A25DA" w:rsidP="008C04BB">
      <w:pPr>
        <w:rPr>
          <w:rFonts w:cs="Arial"/>
        </w:rPr>
      </w:pPr>
    </w:p>
    <w:p w14:paraId="7761B778" w14:textId="20E79560" w:rsidR="00764DB8" w:rsidRPr="00E0445A" w:rsidRDefault="00764DB8" w:rsidP="00764DB8">
      <w:pPr>
        <w:keepNext/>
        <w:rPr>
          <w:rFonts w:cs="Arial"/>
        </w:rPr>
      </w:pPr>
      <w:r w:rsidRPr="00E0445A">
        <w:rPr>
          <w:rFonts w:cs="Arial"/>
        </w:rPr>
        <w:t>References</w:t>
      </w:r>
      <w:r w:rsidR="00DB5B80">
        <w:rPr>
          <w:rFonts w:cs="Arial"/>
        </w:rPr>
        <w:t>:</w:t>
      </w:r>
    </w:p>
    <w:p w14:paraId="7AC8681B" w14:textId="2410BC0E" w:rsidR="00764DB8" w:rsidRPr="008A25DA" w:rsidRDefault="00764DB8" w:rsidP="00764DB8">
      <w:pPr>
        <w:pStyle w:val="References"/>
        <w:keepNext/>
        <w:ind w:left="360" w:hanging="360"/>
        <w:rPr>
          <w:rFonts w:cs="Arial"/>
        </w:rPr>
      </w:pPr>
      <w:r w:rsidRPr="008A25DA">
        <w:rPr>
          <w:rFonts w:cs="Arial"/>
        </w:rPr>
        <w:t>1.</w:t>
      </w:r>
      <w:r w:rsidRPr="008A25DA">
        <w:rPr>
          <w:rFonts w:cs="Arial"/>
        </w:rPr>
        <w:tab/>
      </w:r>
      <w:proofErr w:type="spellStart"/>
      <w:r w:rsidR="003831EB" w:rsidRPr="008A25DA">
        <w:rPr>
          <w:rFonts w:cs="Arial"/>
        </w:rPr>
        <w:t>Goto</w:t>
      </w:r>
      <w:proofErr w:type="spellEnd"/>
      <w:r w:rsidR="003831EB" w:rsidRPr="008A25DA">
        <w:rPr>
          <w:rFonts w:cs="Arial"/>
        </w:rPr>
        <w:t xml:space="preserve"> S, </w:t>
      </w:r>
      <w:proofErr w:type="spellStart"/>
      <w:r w:rsidR="003831EB" w:rsidRPr="008A25DA">
        <w:rPr>
          <w:rFonts w:cs="Arial"/>
        </w:rPr>
        <w:t>Umehara</w:t>
      </w:r>
      <w:proofErr w:type="spellEnd"/>
      <w:r w:rsidR="003831EB" w:rsidRPr="008A25DA">
        <w:rPr>
          <w:rFonts w:cs="Arial"/>
        </w:rPr>
        <w:t xml:space="preserve"> S, </w:t>
      </w:r>
      <w:proofErr w:type="spellStart"/>
      <w:r w:rsidR="003831EB" w:rsidRPr="008A25DA">
        <w:rPr>
          <w:rFonts w:cs="Arial"/>
        </w:rPr>
        <w:t>Gerbing</w:t>
      </w:r>
      <w:proofErr w:type="spellEnd"/>
      <w:r w:rsidR="003831EB" w:rsidRPr="008A25DA">
        <w:rPr>
          <w:rFonts w:cs="Arial"/>
        </w:rPr>
        <w:t xml:space="preserve"> RB, et al. Histopathology and MYCN status in peripheral neuroblastic tumors: a report from the Children’s Cancer Group. </w:t>
      </w:r>
      <w:r w:rsidR="003831EB" w:rsidRPr="008A25DA">
        <w:rPr>
          <w:rFonts w:cs="Arial"/>
          <w:i/>
        </w:rPr>
        <w:t>Cancer.</w:t>
      </w:r>
      <w:r w:rsidR="003831EB" w:rsidRPr="008A25DA">
        <w:rPr>
          <w:rFonts w:cs="Arial"/>
        </w:rPr>
        <w:t xml:space="preserve"> 2001;92(10):2699-2708.</w:t>
      </w:r>
    </w:p>
    <w:p w14:paraId="754EDB33" w14:textId="3BBEBC86" w:rsidR="00764DB8" w:rsidRDefault="00764DB8" w:rsidP="00764DB8">
      <w:pPr>
        <w:pStyle w:val="References"/>
        <w:ind w:left="360" w:hanging="360"/>
        <w:rPr>
          <w:rFonts w:cs="Arial"/>
        </w:rPr>
      </w:pPr>
      <w:r>
        <w:rPr>
          <w:rFonts w:cs="Arial"/>
        </w:rPr>
        <w:t>2</w:t>
      </w:r>
      <w:r w:rsidRPr="008A25DA">
        <w:rPr>
          <w:rFonts w:cs="Arial"/>
        </w:rPr>
        <w:t xml:space="preserve">. </w:t>
      </w:r>
      <w:r w:rsidRPr="008A25DA">
        <w:rPr>
          <w:rFonts w:cs="Arial"/>
        </w:rPr>
        <w:tab/>
      </w:r>
      <w:proofErr w:type="spellStart"/>
      <w:r w:rsidR="003831EB" w:rsidRPr="008A25DA">
        <w:rPr>
          <w:rFonts w:cs="Arial"/>
        </w:rPr>
        <w:t>Suganuma</w:t>
      </w:r>
      <w:proofErr w:type="spellEnd"/>
      <w:r w:rsidR="003831EB" w:rsidRPr="008A25DA">
        <w:rPr>
          <w:rFonts w:cs="Arial"/>
        </w:rPr>
        <w:t xml:space="preserve"> R, Wang LL, Sano H, et al. Peripheral neuroblastic tumors with genotype-phenotype discordance: a report from the Children's Oncology Group and the International Neuroblastoma Pathology Committee. </w:t>
      </w:r>
      <w:proofErr w:type="spellStart"/>
      <w:r w:rsidR="003831EB" w:rsidRPr="008A25DA">
        <w:rPr>
          <w:rFonts w:cs="Arial"/>
          <w:i/>
        </w:rPr>
        <w:t>Pediatr</w:t>
      </w:r>
      <w:proofErr w:type="spellEnd"/>
      <w:r w:rsidR="003831EB" w:rsidRPr="008A25DA">
        <w:rPr>
          <w:rFonts w:cs="Arial"/>
          <w:i/>
        </w:rPr>
        <w:t xml:space="preserve"> Blood Cancer</w:t>
      </w:r>
      <w:r w:rsidR="003831EB" w:rsidRPr="008A25DA">
        <w:rPr>
          <w:rFonts w:cs="Arial"/>
        </w:rPr>
        <w:t>.</w:t>
      </w:r>
      <w:r w:rsidR="003831EB">
        <w:rPr>
          <w:rFonts w:cs="Arial"/>
        </w:rPr>
        <w:t xml:space="preserve"> </w:t>
      </w:r>
      <w:r w:rsidR="003831EB" w:rsidRPr="008A25DA">
        <w:rPr>
          <w:rFonts w:cs="Arial"/>
        </w:rPr>
        <w:t>Mar;60(3):363-</w:t>
      </w:r>
      <w:r w:rsidR="003831EB">
        <w:rPr>
          <w:rFonts w:cs="Arial"/>
        </w:rPr>
        <w:t>3</w:t>
      </w:r>
      <w:r w:rsidR="003831EB" w:rsidRPr="008A25DA">
        <w:rPr>
          <w:rFonts w:cs="Arial"/>
        </w:rPr>
        <w:t>70.</w:t>
      </w:r>
    </w:p>
    <w:p w14:paraId="1F5330DB" w14:textId="1A0F7CC6" w:rsidR="003831EB" w:rsidRDefault="003831EB" w:rsidP="00764DB8">
      <w:pPr>
        <w:pStyle w:val="References"/>
        <w:ind w:left="360" w:hanging="360"/>
        <w:rPr>
          <w:rFonts w:cs="Arial"/>
        </w:rPr>
      </w:pPr>
      <w:r>
        <w:rPr>
          <w:rFonts w:cs="Arial"/>
        </w:rPr>
        <w:t>3.</w:t>
      </w:r>
      <w:r>
        <w:rPr>
          <w:rFonts w:cs="Arial"/>
        </w:rPr>
        <w:tab/>
      </w:r>
      <w:r w:rsidRPr="008A25DA">
        <w:rPr>
          <w:rFonts w:cs="Arial"/>
        </w:rPr>
        <w:t xml:space="preserve">Wang LL, </w:t>
      </w:r>
      <w:proofErr w:type="spellStart"/>
      <w:r w:rsidRPr="008A25DA">
        <w:rPr>
          <w:rFonts w:cs="Arial"/>
        </w:rPr>
        <w:t>Suganuma</w:t>
      </w:r>
      <w:proofErr w:type="spellEnd"/>
      <w:r w:rsidRPr="008A25DA">
        <w:rPr>
          <w:rFonts w:cs="Arial"/>
        </w:rPr>
        <w:t xml:space="preserve"> R, </w:t>
      </w:r>
      <w:proofErr w:type="spellStart"/>
      <w:r w:rsidRPr="008A25DA">
        <w:rPr>
          <w:rFonts w:cs="Arial"/>
        </w:rPr>
        <w:t>Ikegaki</w:t>
      </w:r>
      <w:proofErr w:type="spellEnd"/>
      <w:r w:rsidRPr="008A25DA">
        <w:rPr>
          <w:rFonts w:cs="Arial"/>
        </w:rPr>
        <w:t xml:space="preserve"> N, et al. Neuroblastoma of undifferentiated subtype, prognostic significance of</w:t>
      </w:r>
      <w:r w:rsidR="0021428A">
        <w:rPr>
          <w:rFonts w:cs="Arial"/>
        </w:rPr>
        <w:t xml:space="preserve"> </w:t>
      </w:r>
      <w:r w:rsidRPr="008A25DA">
        <w:rPr>
          <w:rFonts w:cs="Arial"/>
        </w:rPr>
        <w:t xml:space="preserve">prominent nucleolar formation, and MYC/MYCN protein expression: a report from the Children's Oncology Group. </w:t>
      </w:r>
      <w:r w:rsidRPr="008A25DA">
        <w:rPr>
          <w:rFonts w:cs="Arial"/>
          <w:i/>
        </w:rPr>
        <w:t>Cancer</w:t>
      </w:r>
      <w:r w:rsidRPr="008A25DA">
        <w:rPr>
          <w:rFonts w:cs="Arial"/>
        </w:rPr>
        <w:t>. 2013;119(20):3718-</w:t>
      </w:r>
      <w:r>
        <w:rPr>
          <w:rFonts w:cs="Arial"/>
        </w:rPr>
        <w:t>37</w:t>
      </w:r>
      <w:r w:rsidRPr="008A25DA">
        <w:rPr>
          <w:rFonts w:cs="Arial"/>
        </w:rPr>
        <w:t>26.</w:t>
      </w:r>
    </w:p>
    <w:p w14:paraId="6EE6A47C" w14:textId="01DAA433" w:rsidR="00761FF8" w:rsidRPr="008A25DA" w:rsidRDefault="003831EB" w:rsidP="00761FF8">
      <w:pPr>
        <w:pStyle w:val="References"/>
        <w:rPr>
          <w:rFonts w:cs="Arial"/>
        </w:rPr>
      </w:pPr>
      <w:r>
        <w:rPr>
          <w:rFonts w:cs="Arial"/>
        </w:rPr>
        <w:t>4.</w:t>
      </w:r>
      <w:r>
        <w:rPr>
          <w:rFonts w:cs="Arial"/>
        </w:rPr>
        <w:tab/>
      </w:r>
      <w:proofErr w:type="spellStart"/>
      <w:r w:rsidR="00761FF8" w:rsidRPr="008A25DA">
        <w:rPr>
          <w:rFonts w:cs="Arial"/>
        </w:rPr>
        <w:t>Attiyeh</w:t>
      </w:r>
      <w:proofErr w:type="spellEnd"/>
      <w:r w:rsidR="00761FF8" w:rsidRPr="008A25DA">
        <w:rPr>
          <w:rFonts w:cs="Arial"/>
        </w:rPr>
        <w:t xml:space="preserve"> EF, London WB, </w:t>
      </w:r>
      <w:proofErr w:type="spellStart"/>
      <w:r w:rsidR="00761FF8" w:rsidRPr="008A25DA">
        <w:rPr>
          <w:rFonts w:cs="Arial"/>
        </w:rPr>
        <w:t>Mossé</w:t>
      </w:r>
      <w:proofErr w:type="spellEnd"/>
      <w:r w:rsidR="00761FF8" w:rsidRPr="008A25DA">
        <w:rPr>
          <w:rFonts w:cs="Arial"/>
        </w:rPr>
        <w:t xml:space="preserve"> YP, et al; Children's Oncology Group. Chromosome 1p and 11q deletions and outcome in neuroblastoma. </w:t>
      </w:r>
      <w:r w:rsidR="00761FF8" w:rsidRPr="008A25DA">
        <w:rPr>
          <w:rFonts w:cs="Arial"/>
          <w:i/>
        </w:rPr>
        <w:t xml:space="preserve">N </w:t>
      </w:r>
      <w:proofErr w:type="spellStart"/>
      <w:r w:rsidR="00761FF8" w:rsidRPr="008A25DA">
        <w:rPr>
          <w:rFonts w:cs="Arial"/>
          <w:i/>
        </w:rPr>
        <w:t>Engl</w:t>
      </w:r>
      <w:proofErr w:type="spellEnd"/>
      <w:r w:rsidR="00761FF8" w:rsidRPr="008A25DA">
        <w:rPr>
          <w:rFonts w:cs="Arial"/>
          <w:i/>
        </w:rPr>
        <w:t xml:space="preserve"> J Med.</w:t>
      </w:r>
      <w:r w:rsidR="00761FF8" w:rsidRPr="008A25DA">
        <w:rPr>
          <w:rFonts w:cs="Arial"/>
        </w:rPr>
        <w:t xml:space="preserve"> 2005;353(21):2243-2253.</w:t>
      </w:r>
    </w:p>
    <w:p w14:paraId="21412D26" w14:textId="79BC523C" w:rsidR="00761FF8" w:rsidRDefault="00761FF8" w:rsidP="00761FF8">
      <w:pPr>
        <w:pStyle w:val="References"/>
        <w:rPr>
          <w:rFonts w:cs="Arial"/>
        </w:rPr>
      </w:pPr>
      <w:r>
        <w:rPr>
          <w:rFonts w:cs="Arial"/>
        </w:rPr>
        <w:t>5</w:t>
      </w:r>
      <w:r w:rsidRPr="008A25DA">
        <w:rPr>
          <w:rFonts w:cs="Arial"/>
        </w:rPr>
        <w:t>.</w:t>
      </w:r>
      <w:r w:rsidRPr="008A25DA">
        <w:rPr>
          <w:rFonts w:cs="Arial"/>
        </w:rPr>
        <w:tab/>
        <w:t xml:space="preserve">Look AT, Hayes FA, Shuster JJ, et al. Clinical relevance of tumor cell ploidy and N-myc gene amplification in childhood neuroblastoma: a Pediatric Oncology Group study. </w:t>
      </w:r>
      <w:r w:rsidRPr="008A25DA">
        <w:rPr>
          <w:rFonts w:cs="Arial"/>
          <w:i/>
        </w:rPr>
        <w:t>J Clin Oncol.</w:t>
      </w:r>
      <w:r w:rsidRPr="008A25DA">
        <w:rPr>
          <w:rFonts w:cs="Arial"/>
        </w:rPr>
        <w:t xml:space="preserve"> 1991;9(4):581-591.</w:t>
      </w:r>
    </w:p>
    <w:p w14:paraId="3D44ABFE" w14:textId="24F6BE35" w:rsidR="00FD490F" w:rsidRPr="008A25DA" w:rsidRDefault="00FD490F" w:rsidP="00FD490F">
      <w:pPr>
        <w:pStyle w:val="References"/>
        <w:rPr>
          <w:rFonts w:cs="Arial"/>
        </w:rPr>
      </w:pPr>
      <w:r>
        <w:rPr>
          <w:rFonts w:cs="Arial"/>
        </w:rPr>
        <w:t>6</w:t>
      </w:r>
      <w:r w:rsidRPr="008A25DA">
        <w:rPr>
          <w:rFonts w:cs="Arial"/>
        </w:rPr>
        <w:t>.</w:t>
      </w:r>
      <w:r>
        <w:rPr>
          <w:rFonts w:cs="Arial"/>
        </w:rPr>
        <w:tab/>
      </w:r>
      <w:proofErr w:type="spellStart"/>
      <w:r w:rsidRPr="008A25DA">
        <w:rPr>
          <w:rFonts w:cs="Arial"/>
        </w:rPr>
        <w:t>Mosse</w:t>
      </w:r>
      <w:proofErr w:type="spellEnd"/>
      <w:r w:rsidRPr="008A25DA">
        <w:rPr>
          <w:rFonts w:cs="Arial"/>
        </w:rPr>
        <w:t xml:space="preserve"> YP, </w:t>
      </w:r>
      <w:proofErr w:type="spellStart"/>
      <w:r w:rsidRPr="008A25DA">
        <w:rPr>
          <w:rFonts w:cs="Arial"/>
        </w:rPr>
        <w:t>Laudenslager</w:t>
      </w:r>
      <w:proofErr w:type="spellEnd"/>
      <w:r w:rsidRPr="008A25DA">
        <w:rPr>
          <w:rFonts w:cs="Arial"/>
        </w:rPr>
        <w:t xml:space="preserve"> M, Longo L, et al. Identification of ALK as a major familial neuroblastoma predisposition gene. </w:t>
      </w:r>
      <w:r w:rsidRPr="008A25DA">
        <w:rPr>
          <w:rFonts w:cs="Arial"/>
          <w:i/>
        </w:rPr>
        <w:t>Nature.</w:t>
      </w:r>
      <w:r w:rsidRPr="008A25DA">
        <w:rPr>
          <w:rFonts w:cs="Arial"/>
        </w:rPr>
        <w:t xml:space="preserve"> 2008;455(7215):930-936.</w:t>
      </w:r>
    </w:p>
    <w:p w14:paraId="0E86F988" w14:textId="7AF49D1A" w:rsidR="00FD490F" w:rsidRPr="008A25DA" w:rsidRDefault="00FD490F" w:rsidP="00FD490F">
      <w:pPr>
        <w:pStyle w:val="References"/>
        <w:rPr>
          <w:rFonts w:cs="Arial"/>
        </w:rPr>
      </w:pPr>
      <w:r>
        <w:rPr>
          <w:rFonts w:cs="Arial"/>
        </w:rPr>
        <w:t>7</w:t>
      </w:r>
      <w:r w:rsidRPr="008A25DA">
        <w:rPr>
          <w:rFonts w:cs="Arial"/>
        </w:rPr>
        <w:t xml:space="preserve">. </w:t>
      </w:r>
      <w:r>
        <w:rPr>
          <w:rFonts w:cs="Arial"/>
        </w:rPr>
        <w:tab/>
      </w:r>
      <w:proofErr w:type="spellStart"/>
      <w:r w:rsidRPr="008A25DA">
        <w:rPr>
          <w:rFonts w:cs="Arial"/>
        </w:rPr>
        <w:t>Janoueix-Lerosey</w:t>
      </w:r>
      <w:proofErr w:type="spellEnd"/>
      <w:r w:rsidRPr="008A25DA">
        <w:rPr>
          <w:rFonts w:cs="Arial"/>
        </w:rPr>
        <w:t xml:space="preserve"> I, </w:t>
      </w:r>
      <w:proofErr w:type="spellStart"/>
      <w:r w:rsidRPr="008A25DA">
        <w:rPr>
          <w:rFonts w:cs="Arial"/>
        </w:rPr>
        <w:t>Lequin</w:t>
      </w:r>
      <w:proofErr w:type="spellEnd"/>
      <w:r w:rsidRPr="008A25DA">
        <w:rPr>
          <w:rFonts w:cs="Arial"/>
        </w:rPr>
        <w:t xml:space="preserve"> D, </w:t>
      </w:r>
      <w:proofErr w:type="spellStart"/>
      <w:r w:rsidRPr="008A25DA">
        <w:rPr>
          <w:rFonts w:cs="Arial"/>
        </w:rPr>
        <w:t>Brugières</w:t>
      </w:r>
      <w:proofErr w:type="spellEnd"/>
      <w:r w:rsidRPr="008A25DA">
        <w:rPr>
          <w:rFonts w:cs="Arial"/>
        </w:rPr>
        <w:t xml:space="preserve"> L, et al. Somatic and germline activating mutations of the ALK kinase receptor in neuroblastoma. </w:t>
      </w:r>
      <w:r w:rsidRPr="008A25DA">
        <w:rPr>
          <w:rFonts w:cs="Arial"/>
          <w:i/>
        </w:rPr>
        <w:t>Nature</w:t>
      </w:r>
      <w:r w:rsidRPr="008A25DA">
        <w:rPr>
          <w:rFonts w:cs="Arial"/>
        </w:rPr>
        <w:t>. 2008;455(7215):967-970.</w:t>
      </w:r>
    </w:p>
    <w:p w14:paraId="6B1F8A1B" w14:textId="519EB949" w:rsidR="00FD490F" w:rsidRPr="008A25DA" w:rsidRDefault="00FD490F" w:rsidP="00FD490F">
      <w:pPr>
        <w:pStyle w:val="References"/>
        <w:rPr>
          <w:rFonts w:cs="Arial"/>
        </w:rPr>
      </w:pPr>
      <w:r>
        <w:rPr>
          <w:rFonts w:cs="Arial"/>
        </w:rPr>
        <w:t>8</w:t>
      </w:r>
      <w:r w:rsidRPr="008A25DA">
        <w:rPr>
          <w:rFonts w:cs="Arial"/>
        </w:rPr>
        <w:t>.</w:t>
      </w:r>
      <w:r>
        <w:rPr>
          <w:rFonts w:cs="Arial"/>
        </w:rPr>
        <w:tab/>
      </w:r>
      <w:r w:rsidRPr="008A25DA">
        <w:rPr>
          <w:rFonts w:cs="Arial"/>
        </w:rPr>
        <w:t xml:space="preserve">Chen Y, </w:t>
      </w:r>
      <w:proofErr w:type="spellStart"/>
      <w:r w:rsidRPr="008A25DA">
        <w:rPr>
          <w:rFonts w:cs="Arial"/>
        </w:rPr>
        <w:t>Takita</w:t>
      </w:r>
      <w:proofErr w:type="spellEnd"/>
      <w:r w:rsidRPr="008A25DA">
        <w:rPr>
          <w:rFonts w:cs="Arial"/>
        </w:rPr>
        <w:t xml:space="preserve"> J, Choi YL, et al. Oncogenic mutations of ALK kinase in neuroblastoma. </w:t>
      </w:r>
      <w:r w:rsidRPr="008A25DA">
        <w:rPr>
          <w:rFonts w:cs="Arial"/>
          <w:i/>
        </w:rPr>
        <w:t>Nature</w:t>
      </w:r>
      <w:r w:rsidRPr="008A25DA">
        <w:rPr>
          <w:rFonts w:cs="Arial"/>
        </w:rPr>
        <w:t>. 2008;455(7215):971-974.</w:t>
      </w:r>
    </w:p>
    <w:p w14:paraId="0C4B6D24" w14:textId="7616952E" w:rsidR="00FD490F" w:rsidRDefault="00794C4E" w:rsidP="00761FF8">
      <w:pPr>
        <w:pStyle w:val="References"/>
        <w:rPr>
          <w:rFonts w:cs="Arial"/>
        </w:rPr>
      </w:pPr>
      <w:r>
        <w:rPr>
          <w:rFonts w:cs="Arial"/>
        </w:rPr>
        <w:lastRenderedPageBreak/>
        <w:t>9.</w:t>
      </w:r>
      <w:r>
        <w:rPr>
          <w:rFonts w:cs="Arial"/>
        </w:rPr>
        <w:tab/>
      </w:r>
      <w:r w:rsidRPr="008A25DA">
        <w:rPr>
          <w:rFonts w:cs="Arial"/>
        </w:rPr>
        <w:t xml:space="preserve">Pugh TJ, </w:t>
      </w:r>
      <w:proofErr w:type="spellStart"/>
      <w:r w:rsidRPr="008A25DA">
        <w:rPr>
          <w:rFonts w:cs="Arial"/>
        </w:rPr>
        <w:t>Morozova</w:t>
      </w:r>
      <w:proofErr w:type="spellEnd"/>
      <w:r w:rsidRPr="008A25DA">
        <w:rPr>
          <w:rFonts w:cs="Arial"/>
        </w:rPr>
        <w:t xml:space="preserve"> O, </w:t>
      </w:r>
      <w:proofErr w:type="spellStart"/>
      <w:r w:rsidRPr="008A25DA">
        <w:rPr>
          <w:rFonts w:cs="Arial"/>
        </w:rPr>
        <w:t>Attiyeh</w:t>
      </w:r>
      <w:proofErr w:type="spellEnd"/>
      <w:r w:rsidRPr="008A25DA">
        <w:rPr>
          <w:rFonts w:cs="Arial"/>
        </w:rPr>
        <w:t xml:space="preserve"> EF, et al. The genetic landscape of high-risk neuroblastoma. </w:t>
      </w:r>
      <w:r w:rsidRPr="008A25DA">
        <w:rPr>
          <w:rFonts w:cs="Arial"/>
          <w:i/>
        </w:rPr>
        <w:t>Nat Genet</w:t>
      </w:r>
      <w:r>
        <w:rPr>
          <w:rFonts w:cs="Arial"/>
        </w:rPr>
        <w:t>. 2013</w:t>
      </w:r>
      <w:r w:rsidRPr="008A25DA">
        <w:rPr>
          <w:rFonts w:cs="Arial"/>
        </w:rPr>
        <w:t>;45(3):279-</w:t>
      </w:r>
      <w:r>
        <w:rPr>
          <w:rFonts w:cs="Arial"/>
        </w:rPr>
        <w:t>2</w:t>
      </w:r>
      <w:r w:rsidRPr="008A25DA">
        <w:rPr>
          <w:rFonts w:cs="Arial"/>
        </w:rPr>
        <w:t>84.</w:t>
      </w:r>
    </w:p>
    <w:p w14:paraId="5B65F308" w14:textId="68473D56" w:rsidR="00794C4E" w:rsidRDefault="00794C4E" w:rsidP="00761FF8">
      <w:pPr>
        <w:pStyle w:val="References"/>
        <w:rPr>
          <w:rFonts w:cs="Arial"/>
        </w:rPr>
      </w:pPr>
      <w:r>
        <w:rPr>
          <w:rFonts w:cs="Arial"/>
        </w:rPr>
        <w:t>10.</w:t>
      </w:r>
      <w:r>
        <w:rPr>
          <w:rFonts w:cs="Arial"/>
        </w:rPr>
        <w:tab/>
      </w:r>
      <w:r w:rsidR="0095370F" w:rsidRPr="008A25DA">
        <w:rPr>
          <w:rFonts w:cs="Arial"/>
        </w:rPr>
        <w:t xml:space="preserve">Cheung NK, Zhang J, Lu C, et al. Association of age at diagnosis and genetic mutations in patients with neuroblastoma. </w:t>
      </w:r>
      <w:r w:rsidR="0095370F" w:rsidRPr="008A25DA">
        <w:rPr>
          <w:rFonts w:cs="Arial"/>
          <w:i/>
        </w:rPr>
        <w:t>JAMA</w:t>
      </w:r>
      <w:r w:rsidR="0095370F" w:rsidRPr="008A25DA">
        <w:rPr>
          <w:rFonts w:cs="Arial"/>
        </w:rPr>
        <w:t>. 2012;307(10):1062-</w:t>
      </w:r>
      <w:r w:rsidR="0095370F">
        <w:rPr>
          <w:rFonts w:cs="Arial"/>
        </w:rPr>
        <w:t>10</w:t>
      </w:r>
      <w:r w:rsidR="0095370F" w:rsidRPr="008A25DA">
        <w:rPr>
          <w:rFonts w:cs="Arial"/>
        </w:rPr>
        <w:t>71.</w:t>
      </w:r>
    </w:p>
    <w:p w14:paraId="48F35ACF" w14:textId="7685BFED" w:rsidR="00E0445A" w:rsidRPr="008A25DA" w:rsidRDefault="00E0445A" w:rsidP="00E0445A">
      <w:pPr>
        <w:pStyle w:val="References"/>
        <w:rPr>
          <w:rFonts w:cs="Arial"/>
        </w:rPr>
      </w:pPr>
      <w:r>
        <w:rPr>
          <w:rFonts w:cs="Arial"/>
        </w:rPr>
        <w:t>11.</w:t>
      </w:r>
      <w:r>
        <w:rPr>
          <w:rFonts w:cs="Arial"/>
        </w:rPr>
        <w:tab/>
      </w:r>
      <w:r w:rsidRPr="008A25DA">
        <w:rPr>
          <w:rFonts w:cs="Arial"/>
        </w:rPr>
        <w:t xml:space="preserve">Schleiermacher G, </w:t>
      </w:r>
      <w:proofErr w:type="spellStart"/>
      <w:r w:rsidRPr="008A25DA">
        <w:rPr>
          <w:rFonts w:cs="Arial"/>
        </w:rPr>
        <w:t>Mosseri</w:t>
      </w:r>
      <w:proofErr w:type="spellEnd"/>
      <w:r w:rsidRPr="008A25DA">
        <w:rPr>
          <w:rFonts w:cs="Arial"/>
        </w:rPr>
        <w:t xml:space="preserve"> V, London WB, et al. Segmental chromosomal alterations have prognostic impact in neuroblastoma: a report from the INRG project. </w:t>
      </w:r>
      <w:r w:rsidRPr="008A25DA">
        <w:rPr>
          <w:rFonts w:cs="Arial"/>
          <w:i/>
        </w:rPr>
        <w:t>Br J Cancer.</w:t>
      </w:r>
      <w:r w:rsidRPr="008A25DA">
        <w:rPr>
          <w:rFonts w:cs="Arial"/>
        </w:rPr>
        <w:t xml:space="preserve"> 2012;107(8):1418-</w:t>
      </w:r>
      <w:r>
        <w:rPr>
          <w:rFonts w:cs="Arial"/>
        </w:rPr>
        <w:t>14</w:t>
      </w:r>
      <w:r w:rsidRPr="008A25DA">
        <w:rPr>
          <w:rFonts w:cs="Arial"/>
        </w:rPr>
        <w:t>22.</w:t>
      </w:r>
    </w:p>
    <w:p w14:paraId="3AEFA1E6" w14:textId="0AE207E4" w:rsidR="00E0445A" w:rsidRPr="008A25DA" w:rsidRDefault="00E0445A" w:rsidP="00E0445A">
      <w:pPr>
        <w:pStyle w:val="References"/>
        <w:rPr>
          <w:rFonts w:cs="Arial"/>
        </w:rPr>
      </w:pPr>
      <w:r>
        <w:rPr>
          <w:rFonts w:cs="Arial"/>
        </w:rPr>
        <w:t>12.</w:t>
      </w:r>
      <w:r>
        <w:rPr>
          <w:rFonts w:cs="Arial"/>
        </w:rPr>
        <w:tab/>
      </w:r>
      <w:r w:rsidRPr="008A25DA">
        <w:rPr>
          <w:rFonts w:cs="Arial"/>
        </w:rPr>
        <w:t xml:space="preserve">Normand C, </w:t>
      </w:r>
      <w:proofErr w:type="spellStart"/>
      <w:r w:rsidRPr="008A25DA">
        <w:rPr>
          <w:rFonts w:cs="Arial"/>
        </w:rPr>
        <w:t>Michon</w:t>
      </w:r>
      <w:proofErr w:type="spellEnd"/>
      <w:r w:rsidRPr="008A25DA">
        <w:rPr>
          <w:rFonts w:cs="Arial"/>
        </w:rPr>
        <w:t xml:space="preserve"> J, </w:t>
      </w:r>
      <w:proofErr w:type="spellStart"/>
      <w:r w:rsidRPr="008A25DA">
        <w:rPr>
          <w:rFonts w:cs="Arial"/>
        </w:rPr>
        <w:t>Janoueix-Lerosey</w:t>
      </w:r>
      <w:proofErr w:type="spellEnd"/>
      <w:r w:rsidRPr="008A25DA">
        <w:rPr>
          <w:rFonts w:cs="Arial"/>
        </w:rPr>
        <w:t xml:space="preserve"> I, et al. Genetic alterations in neuroblastoma and their usefulness for clinical management. </w:t>
      </w:r>
      <w:r w:rsidRPr="008A25DA">
        <w:rPr>
          <w:rFonts w:cs="Arial"/>
          <w:i/>
        </w:rPr>
        <w:t>Bull Cancer</w:t>
      </w:r>
      <w:r w:rsidRPr="008A25DA">
        <w:rPr>
          <w:rFonts w:cs="Arial"/>
        </w:rPr>
        <w:t>. 2011;98(5):477-</w:t>
      </w:r>
      <w:r>
        <w:rPr>
          <w:rFonts w:cs="Arial"/>
        </w:rPr>
        <w:t>4</w:t>
      </w:r>
      <w:r w:rsidRPr="008A25DA">
        <w:rPr>
          <w:rFonts w:cs="Arial"/>
        </w:rPr>
        <w:t xml:space="preserve">88. </w:t>
      </w:r>
    </w:p>
    <w:p w14:paraId="6F24A093" w14:textId="127F34FA" w:rsidR="0095370F" w:rsidRDefault="0095370F" w:rsidP="00761FF8">
      <w:pPr>
        <w:pStyle w:val="References"/>
        <w:rPr>
          <w:rFonts w:cs="Arial"/>
        </w:rPr>
      </w:pPr>
      <w:r>
        <w:rPr>
          <w:rFonts w:cs="Arial"/>
        </w:rPr>
        <w:t>1</w:t>
      </w:r>
      <w:r w:rsidR="00E0445A">
        <w:rPr>
          <w:rFonts w:cs="Arial"/>
        </w:rPr>
        <w:t>3</w:t>
      </w:r>
      <w:r>
        <w:rPr>
          <w:rFonts w:cs="Arial"/>
        </w:rPr>
        <w:t>.</w:t>
      </w:r>
      <w:r>
        <w:rPr>
          <w:rFonts w:cs="Arial"/>
        </w:rPr>
        <w:tab/>
      </w:r>
      <w:r w:rsidRPr="008A25DA">
        <w:rPr>
          <w:rFonts w:cs="Arial"/>
        </w:rPr>
        <w:t xml:space="preserve">Shimada H, </w:t>
      </w:r>
      <w:proofErr w:type="spellStart"/>
      <w:r w:rsidRPr="008A25DA">
        <w:rPr>
          <w:rFonts w:cs="Arial"/>
        </w:rPr>
        <w:t>Ambros</w:t>
      </w:r>
      <w:proofErr w:type="spellEnd"/>
      <w:r w:rsidRPr="008A25DA">
        <w:rPr>
          <w:rFonts w:cs="Arial"/>
        </w:rPr>
        <w:t xml:space="preserve"> IM, </w:t>
      </w:r>
      <w:proofErr w:type="spellStart"/>
      <w:r w:rsidRPr="008A25DA">
        <w:rPr>
          <w:rFonts w:cs="Arial"/>
        </w:rPr>
        <w:t>Dehner</w:t>
      </w:r>
      <w:proofErr w:type="spellEnd"/>
      <w:r w:rsidRPr="008A25DA">
        <w:rPr>
          <w:rFonts w:cs="Arial"/>
        </w:rPr>
        <w:t xml:space="preserve"> LP, Hata J, Joshi VV, Roald B. Terminology and morphologic criteria of neuroblastic tumors: recommendations by the International Neuroblastoma Pathology Committee. </w:t>
      </w:r>
      <w:r w:rsidRPr="008A25DA">
        <w:rPr>
          <w:rFonts w:cs="Arial"/>
          <w:i/>
        </w:rPr>
        <w:t>Cancer.</w:t>
      </w:r>
      <w:r w:rsidRPr="008A25DA">
        <w:rPr>
          <w:rFonts w:cs="Arial"/>
        </w:rPr>
        <w:t xml:space="preserve"> 1999;86(2):349-363.</w:t>
      </w:r>
    </w:p>
    <w:p w14:paraId="6D259F18" w14:textId="62B60952" w:rsidR="0095370F" w:rsidRPr="008A25DA" w:rsidRDefault="0095370F" w:rsidP="00761FF8">
      <w:pPr>
        <w:pStyle w:val="References"/>
        <w:rPr>
          <w:rFonts w:cs="Arial"/>
        </w:rPr>
      </w:pPr>
      <w:r>
        <w:rPr>
          <w:rFonts w:cs="Arial"/>
        </w:rPr>
        <w:t>1</w:t>
      </w:r>
      <w:r w:rsidR="00E0445A">
        <w:rPr>
          <w:rFonts w:cs="Arial"/>
        </w:rPr>
        <w:t>4</w:t>
      </w:r>
      <w:r>
        <w:rPr>
          <w:rFonts w:cs="Arial"/>
        </w:rPr>
        <w:t>.</w:t>
      </w:r>
      <w:r>
        <w:rPr>
          <w:rFonts w:cs="Arial"/>
        </w:rPr>
        <w:tab/>
      </w:r>
      <w:r w:rsidRPr="008A25DA">
        <w:rPr>
          <w:rFonts w:cs="Arial"/>
        </w:rPr>
        <w:t xml:space="preserve">Raabe EH, </w:t>
      </w:r>
      <w:proofErr w:type="spellStart"/>
      <w:r w:rsidRPr="008A25DA">
        <w:rPr>
          <w:rFonts w:cs="Arial"/>
        </w:rPr>
        <w:t>Laudenslager</w:t>
      </w:r>
      <w:proofErr w:type="spellEnd"/>
      <w:r w:rsidRPr="008A25DA">
        <w:rPr>
          <w:rFonts w:cs="Arial"/>
        </w:rPr>
        <w:t xml:space="preserve"> M, Winter C, et al. Prevalence and functional consequence of PHOX2B mutations in neuroblastoma. </w:t>
      </w:r>
      <w:r w:rsidRPr="008A25DA">
        <w:rPr>
          <w:rFonts w:cs="Arial"/>
          <w:i/>
        </w:rPr>
        <w:t>Oncogene</w:t>
      </w:r>
      <w:r w:rsidRPr="008A25DA">
        <w:rPr>
          <w:rFonts w:cs="Arial"/>
        </w:rPr>
        <w:t>. 2008;27(4):469-</w:t>
      </w:r>
      <w:r>
        <w:rPr>
          <w:rFonts w:cs="Arial"/>
        </w:rPr>
        <w:t>4</w:t>
      </w:r>
      <w:r w:rsidRPr="008A25DA">
        <w:rPr>
          <w:rFonts w:cs="Arial"/>
        </w:rPr>
        <w:t>76.</w:t>
      </w:r>
    </w:p>
    <w:p w14:paraId="3E8421A7" w14:textId="4EB3D000" w:rsidR="00764DB8" w:rsidRPr="00587D2F" w:rsidRDefault="00764DB8" w:rsidP="008C04BB">
      <w:pPr>
        <w:rPr>
          <w:rFonts w:cs="Arial"/>
        </w:rPr>
      </w:pPr>
    </w:p>
    <w:p w14:paraId="5309B585" w14:textId="2BAE6373" w:rsidR="00D94654" w:rsidRPr="00587D2F" w:rsidRDefault="00001B19" w:rsidP="008C04BB">
      <w:pPr>
        <w:pStyle w:val="Heading2"/>
        <w:rPr>
          <w:rFonts w:cs="Arial"/>
          <w:color w:val="auto"/>
        </w:rPr>
      </w:pPr>
      <w:r>
        <w:rPr>
          <w:rFonts w:cs="Arial"/>
          <w:color w:val="auto"/>
        </w:rPr>
        <w:t>H</w:t>
      </w:r>
      <w:r w:rsidR="008A25DA" w:rsidRPr="00587D2F">
        <w:rPr>
          <w:rFonts w:cs="Arial"/>
          <w:color w:val="auto"/>
        </w:rPr>
        <w:t xml:space="preserve">. </w:t>
      </w:r>
      <w:r w:rsidR="00E055BE">
        <w:rPr>
          <w:rFonts w:cs="Arial"/>
          <w:color w:val="auto"/>
        </w:rPr>
        <w:t xml:space="preserve"> </w:t>
      </w:r>
      <w:r w:rsidR="00D94654" w:rsidRPr="00587D2F">
        <w:rPr>
          <w:rFonts w:cs="Arial"/>
          <w:color w:val="auto"/>
        </w:rPr>
        <w:t>Clinical Presentation</w:t>
      </w:r>
    </w:p>
    <w:p w14:paraId="36858389" w14:textId="310B2A2C" w:rsidR="00D94654" w:rsidRPr="00587D2F" w:rsidRDefault="00D94654" w:rsidP="008C04BB">
      <w:pPr>
        <w:rPr>
          <w:rFonts w:cs="Arial"/>
        </w:rPr>
      </w:pPr>
      <w:r w:rsidRPr="00587D2F">
        <w:rPr>
          <w:rFonts w:cs="Arial"/>
        </w:rPr>
        <w:t>The clinical presentation of neuroblastoma may provide valuable information in assessing biologic risk. The abdomen is the most common primary site of neuroblastoma, with more than 76% of tumors arising either in the adrenal glands or, less commonly, in the paravertebral sympathetic chains.</w:t>
      </w:r>
      <w:r w:rsidR="00B33CD9">
        <w:rPr>
          <w:rFonts w:cs="Arial"/>
          <w:vertAlign w:val="superscript"/>
        </w:rPr>
        <w:t>1</w:t>
      </w:r>
      <w:r w:rsidRPr="00587D2F">
        <w:rPr>
          <w:rFonts w:cs="Arial"/>
        </w:rPr>
        <w:t xml:space="preserve"> </w:t>
      </w:r>
    </w:p>
    <w:p w14:paraId="3B13FEE7" w14:textId="77777777" w:rsidR="00D94654" w:rsidRPr="00587D2F" w:rsidRDefault="00D94654" w:rsidP="008C04BB">
      <w:pPr>
        <w:rPr>
          <w:rFonts w:cs="Arial"/>
        </w:rPr>
      </w:pPr>
    </w:p>
    <w:p w14:paraId="0926BF7C" w14:textId="66C05A3D" w:rsidR="00D94654" w:rsidRPr="00587D2F" w:rsidRDefault="00D94654" w:rsidP="008C04BB">
      <w:pPr>
        <w:rPr>
          <w:rFonts w:cs="Arial"/>
        </w:rPr>
      </w:pPr>
      <w:r w:rsidRPr="00587D2F">
        <w:rPr>
          <w:rFonts w:cs="Arial"/>
        </w:rPr>
        <w:t>The posterior mediastinum is the second most common primary site, and respiratory symptoms predominate. Cervical neuroblastoma presents as a mass with or without Horner syndrome.</w:t>
      </w:r>
      <w:r w:rsidR="00966CDA" w:rsidRPr="00587D2F">
        <w:rPr>
          <w:rFonts w:cs="Arial"/>
        </w:rPr>
        <w:t xml:space="preserve"> </w:t>
      </w:r>
      <w:r w:rsidRPr="00587D2F">
        <w:rPr>
          <w:rFonts w:cs="Arial"/>
        </w:rPr>
        <w:t>All neuroblastomas, regardless of biologic risk, can extend along radicular nerves, through spinal foramina, and into the epidural space, forming a dumbbell-shaped mass. Because the spinal cord extends to the level of the T12 to L1 vertebrae, tumors above this level are more likely to cause cord compression and paralysis, bladder and bowel dysfunction, or numbness. Similarly, neuroblastomas primary in the pelvis may present with constipation or urinary symptoms, including dysuria, infection, flank pain, or urinary retention.</w:t>
      </w:r>
      <w:r w:rsidR="00966CDA" w:rsidRPr="00587D2F">
        <w:rPr>
          <w:rFonts w:cs="Arial"/>
        </w:rPr>
        <w:t xml:space="preserve"> </w:t>
      </w:r>
    </w:p>
    <w:p w14:paraId="2E8CAA2D" w14:textId="77777777" w:rsidR="00D94654" w:rsidRPr="00587D2F" w:rsidRDefault="00D94654" w:rsidP="008C04BB">
      <w:pPr>
        <w:rPr>
          <w:rFonts w:cs="Arial"/>
        </w:rPr>
      </w:pPr>
    </w:p>
    <w:p w14:paraId="656947AD" w14:textId="7C52D60F" w:rsidR="00D94654" w:rsidRPr="00587D2F" w:rsidRDefault="00D94654" w:rsidP="008C04BB">
      <w:pPr>
        <w:rPr>
          <w:rFonts w:cs="Arial"/>
          <w:b/>
        </w:rPr>
      </w:pPr>
      <w:r w:rsidRPr="00587D2F">
        <w:rPr>
          <w:rFonts w:cs="Arial"/>
        </w:rPr>
        <w:t>The opsoclonus-myoclonus syndrome is the best example of a paraneoplastic manifestation of neuroblastoma. This is thought to occur due to cross-reactivity between antineuroblastoma antibodies and the Purkinje cells of the cerebellum. Although patients with opsoclonus-myoclonus syndrome usually have an excellent prognosis for their tumor, up to 70% of such patients will have permanent neurologic deficits despite complete tumor resection.</w:t>
      </w:r>
      <w:r w:rsidR="00966CDA" w:rsidRPr="00587D2F">
        <w:rPr>
          <w:rFonts w:cs="Arial"/>
        </w:rPr>
        <w:t xml:space="preserve"> </w:t>
      </w:r>
    </w:p>
    <w:p w14:paraId="12EFB50E" w14:textId="77777777" w:rsidR="00D94654" w:rsidRDefault="00D94654" w:rsidP="008C04BB">
      <w:pPr>
        <w:rPr>
          <w:rFonts w:cs="Arial"/>
          <w:b/>
        </w:rPr>
      </w:pPr>
    </w:p>
    <w:p w14:paraId="7A07AD4D" w14:textId="2BE768D0" w:rsidR="00B33CD9" w:rsidRPr="00E0445A" w:rsidRDefault="00B33CD9" w:rsidP="00B33CD9">
      <w:pPr>
        <w:keepNext/>
        <w:rPr>
          <w:rFonts w:cs="Arial"/>
        </w:rPr>
      </w:pPr>
      <w:r w:rsidRPr="00E0445A">
        <w:rPr>
          <w:rFonts w:cs="Arial"/>
        </w:rPr>
        <w:t>Reference</w:t>
      </w:r>
    </w:p>
    <w:p w14:paraId="13904D60" w14:textId="7C11A279" w:rsidR="00B33CD9" w:rsidRDefault="00B33CD9" w:rsidP="00B33CD9">
      <w:pPr>
        <w:pStyle w:val="References"/>
        <w:keepNext/>
        <w:ind w:left="360" w:hanging="360"/>
        <w:rPr>
          <w:rFonts w:cs="Arial"/>
        </w:rPr>
      </w:pPr>
      <w:r w:rsidRPr="008A25DA">
        <w:rPr>
          <w:rFonts w:cs="Arial"/>
        </w:rPr>
        <w:t>1.</w:t>
      </w:r>
      <w:r w:rsidRPr="008A25DA">
        <w:rPr>
          <w:rFonts w:cs="Arial"/>
        </w:rPr>
        <w:tab/>
      </w:r>
      <w:proofErr w:type="spellStart"/>
      <w:r w:rsidRPr="008A25DA">
        <w:rPr>
          <w:rFonts w:cs="Arial"/>
        </w:rPr>
        <w:t>LaQuaglia</w:t>
      </w:r>
      <w:proofErr w:type="spellEnd"/>
      <w:r w:rsidRPr="008A25DA">
        <w:rPr>
          <w:rFonts w:cs="Arial"/>
        </w:rPr>
        <w:t xml:space="preserve"> MP. Surgical management of neuroblastoma. </w:t>
      </w:r>
      <w:proofErr w:type="spellStart"/>
      <w:r w:rsidRPr="008A25DA">
        <w:rPr>
          <w:rFonts w:cs="Arial"/>
          <w:i/>
        </w:rPr>
        <w:t>Semin</w:t>
      </w:r>
      <w:proofErr w:type="spellEnd"/>
      <w:r w:rsidRPr="008A25DA">
        <w:rPr>
          <w:rFonts w:cs="Arial"/>
          <w:i/>
        </w:rPr>
        <w:t xml:space="preserve"> </w:t>
      </w:r>
      <w:proofErr w:type="spellStart"/>
      <w:r w:rsidRPr="008A25DA">
        <w:rPr>
          <w:rFonts w:cs="Arial"/>
          <w:i/>
        </w:rPr>
        <w:t>Pediatr</w:t>
      </w:r>
      <w:proofErr w:type="spellEnd"/>
      <w:r w:rsidRPr="008A25DA">
        <w:rPr>
          <w:rFonts w:cs="Arial"/>
          <w:i/>
        </w:rPr>
        <w:t xml:space="preserve"> Surg. </w:t>
      </w:r>
      <w:r w:rsidRPr="008A25DA">
        <w:rPr>
          <w:rFonts w:cs="Arial"/>
        </w:rPr>
        <w:t>2001;10:132-139.</w:t>
      </w:r>
    </w:p>
    <w:p w14:paraId="407C1496" w14:textId="77777777" w:rsidR="00B33CD9" w:rsidRPr="00587D2F" w:rsidRDefault="00B33CD9" w:rsidP="008C04BB">
      <w:pPr>
        <w:rPr>
          <w:rFonts w:cs="Arial"/>
          <w:b/>
        </w:rPr>
      </w:pPr>
    </w:p>
    <w:p w14:paraId="1101A192" w14:textId="71FA52D0" w:rsidR="00D94654" w:rsidRPr="00587D2F" w:rsidRDefault="00001B19" w:rsidP="008C04BB">
      <w:pPr>
        <w:pStyle w:val="Heading2"/>
        <w:ind w:left="0" w:firstLine="0"/>
        <w:rPr>
          <w:rFonts w:cs="Arial"/>
          <w:color w:val="auto"/>
        </w:rPr>
      </w:pPr>
      <w:r>
        <w:rPr>
          <w:rFonts w:cs="Arial"/>
          <w:color w:val="auto"/>
        </w:rPr>
        <w:t>I</w:t>
      </w:r>
      <w:r w:rsidR="008A25DA" w:rsidRPr="00587D2F">
        <w:rPr>
          <w:rFonts w:cs="Arial"/>
          <w:color w:val="auto"/>
        </w:rPr>
        <w:t xml:space="preserve">. </w:t>
      </w:r>
      <w:r w:rsidR="00E055BE">
        <w:rPr>
          <w:rFonts w:cs="Arial"/>
          <w:color w:val="auto"/>
        </w:rPr>
        <w:t xml:space="preserve"> </w:t>
      </w:r>
      <w:r w:rsidR="00D94654" w:rsidRPr="00587D2F">
        <w:rPr>
          <w:rFonts w:cs="Arial"/>
          <w:color w:val="auto"/>
        </w:rPr>
        <w:t>Special Studies</w:t>
      </w:r>
    </w:p>
    <w:p w14:paraId="477073BE" w14:textId="77777777" w:rsidR="00D94654" w:rsidRPr="00587D2F" w:rsidRDefault="00D94654" w:rsidP="008C04BB">
      <w:pPr>
        <w:pStyle w:val="Heading2"/>
        <w:rPr>
          <w:rFonts w:cs="Arial"/>
          <w:b w:val="0"/>
          <w:color w:val="auto"/>
          <w:u w:val="single"/>
        </w:rPr>
      </w:pPr>
      <w:r w:rsidRPr="00587D2F">
        <w:rPr>
          <w:rFonts w:cs="Arial"/>
          <w:b w:val="0"/>
          <w:color w:val="auto"/>
          <w:u w:val="single"/>
        </w:rPr>
        <w:t>Imaging</w:t>
      </w:r>
    </w:p>
    <w:p w14:paraId="4015258D" w14:textId="07558BE6" w:rsidR="00D94654" w:rsidRPr="00587D2F" w:rsidRDefault="00D94654" w:rsidP="008C04BB">
      <w:pPr>
        <w:rPr>
          <w:rFonts w:cs="Arial"/>
        </w:rPr>
      </w:pPr>
      <w:r w:rsidRPr="00587D2F">
        <w:rPr>
          <w:rFonts w:cs="Arial"/>
        </w:rPr>
        <w:t>The most useful imaging study is computerized axial tomography (CT scan) performed with simultaneous administration of oral and intravenous contrast agents.</w:t>
      </w:r>
      <w:r w:rsidR="008A25DA" w:rsidRPr="00587D2F">
        <w:rPr>
          <w:rFonts w:cs="Arial"/>
        </w:rPr>
        <w:t xml:space="preserve"> </w:t>
      </w:r>
      <w:r w:rsidRPr="00587D2F">
        <w:rPr>
          <w:rFonts w:cs="Arial"/>
        </w:rPr>
        <w:t>This provides excellent information about the primary tumor, including location, vascular encasement, and the status of regional lymph nodes. Hepatic and bony metastases can be visualized, as well as pulmonary metastases (the latter is an extremely rare site for dissemination).</w:t>
      </w:r>
      <w:r w:rsidR="00B33CD9">
        <w:rPr>
          <w:rFonts w:cs="Arial"/>
          <w:vertAlign w:val="superscript"/>
        </w:rPr>
        <w:t>1</w:t>
      </w:r>
      <w:r w:rsidR="0021428A">
        <w:rPr>
          <w:rFonts w:cs="Arial"/>
        </w:rPr>
        <w:t xml:space="preserve"> </w:t>
      </w:r>
      <w:r w:rsidRPr="00587D2F">
        <w:rPr>
          <w:rFonts w:cs="Arial"/>
        </w:rPr>
        <w:t xml:space="preserve">Magnetic resonance imaging (MRI) can give valuable information about vascular and hepatic </w:t>
      </w:r>
      <w:r w:rsidR="00A27CD1" w:rsidRPr="00587D2F">
        <w:rPr>
          <w:rFonts w:cs="Arial"/>
        </w:rPr>
        <w:t>involvement</w:t>
      </w:r>
      <w:r w:rsidR="00A27CD1">
        <w:rPr>
          <w:rFonts w:cs="Arial"/>
        </w:rPr>
        <w:t xml:space="preserve"> and</w:t>
      </w:r>
      <w:r w:rsidRPr="00587D2F">
        <w:rPr>
          <w:rFonts w:cs="Arial"/>
        </w:rPr>
        <w:t xml:space="preserve"> </w:t>
      </w:r>
      <w:r w:rsidR="001A29CE">
        <w:rPr>
          <w:rFonts w:cs="Arial"/>
        </w:rPr>
        <w:t xml:space="preserve">can </w:t>
      </w:r>
      <w:r w:rsidRPr="00587D2F">
        <w:rPr>
          <w:rFonts w:cs="Arial"/>
        </w:rPr>
        <w:t>help to determine tumor resectability.</w:t>
      </w:r>
    </w:p>
    <w:p w14:paraId="064E70C9" w14:textId="77777777" w:rsidR="00D94654" w:rsidRPr="00587D2F" w:rsidRDefault="00D94654" w:rsidP="008C04BB">
      <w:pPr>
        <w:rPr>
          <w:rFonts w:cs="Arial"/>
        </w:rPr>
      </w:pPr>
    </w:p>
    <w:p w14:paraId="0A498B57" w14:textId="0BD15E27" w:rsidR="00D94654" w:rsidRPr="00587D2F" w:rsidRDefault="00D94654" w:rsidP="008C04BB">
      <w:pPr>
        <w:rPr>
          <w:rFonts w:cs="Arial"/>
        </w:rPr>
      </w:pPr>
      <w:r w:rsidRPr="00587D2F">
        <w:rPr>
          <w:rFonts w:cs="Arial"/>
        </w:rPr>
        <w:t>A diphosphate bone scan and a</w:t>
      </w:r>
      <w:r w:rsidR="001A29CE">
        <w:rPr>
          <w:rFonts w:cs="Arial"/>
        </w:rPr>
        <w:t>n</w:t>
      </w:r>
      <w:r w:rsidRPr="00587D2F">
        <w:rPr>
          <w:rFonts w:cs="Arial"/>
        </w:rPr>
        <w:t xml:space="preserve"> MIBG scan are requisite to assess the bone and bone marrow for distant disease.</w:t>
      </w:r>
      <w:r w:rsidR="00B33CD9">
        <w:rPr>
          <w:rFonts w:cs="Arial"/>
          <w:vertAlign w:val="superscript"/>
        </w:rPr>
        <w:t>2</w:t>
      </w:r>
      <w:r w:rsidR="00966CDA" w:rsidRPr="00587D2F">
        <w:rPr>
          <w:rFonts w:cs="Arial"/>
        </w:rPr>
        <w:t xml:space="preserve"> </w:t>
      </w:r>
      <w:r w:rsidRPr="00587D2F">
        <w:rPr>
          <w:rFonts w:cs="Arial"/>
        </w:rPr>
        <w:t>Approximately 85% of neuroblastomas will take up MIBG.</w:t>
      </w:r>
      <w:r w:rsidR="002620AB">
        <w:rPr>
          <w:rFonts w:cs="Arial"/>
          <w:vertAlign w:val="superscript"/>
        </w:rPr>
        <w:t>1</w:t>
      </w:r>
      <w:r w:rsidRPr="00587D2F">
        <w:rPr>
          <w:rFonts w:cs="Arial"/>
        </w:rPr>
        <w:t xml:space="preserve"> A positive bone scan or bone survey indicates cortical bone involvement and is a negative prognostic factor.</w:t>
      </w:r>
    </w:p>
    <w:p w14:paraId="1F5C36ED" w14:textId="77777777" w:rsidR="00D94654" w:rsidRPr="00587D2F" w:rsidRDefault="00D94654" w:rsidP="008C04BB">
      <w:pPr>
        <w:rPr>
          <w:rFonts w:cs="Arial"/>
          <w:u w:val="single"/>
        </w:rPr>
      </w:pPr>
    </w:p>
    <w:p w14:paraId="2FB3DF9D" w14:textId="77777777" w:rsidR="00D94654" w:rsidRPr="00587D2F" w:rsidRDefault="00D94654" w:rsidP="008C04BB">
      <w:pPr>
        <w:rPr>
          <w:rFonts w:cs="Arial"/>
          <w:u w:val="single"/>
        </w:rPr>
      </w:pPr>
      <w:r w:rsidRPr="00587D2F">
        <w:rPr>
          <w:rFonts w:cs="Arial"/>
          <w:u w:val="single"/>
        </w:rPr>
        <w:t>Endocrine Markers</w:t>
      </w:r>
    </w:p>
    <w:p w14:paraId="229668BF" w14:textId="242D8EAC" w:rsidR="00D94654" w:rsidRPr="00587D2F" w:rsidRDefault="00D94654" w:rsidP="008C04BB">
      <w:pPr>
        <w:rPr>
          <w:rFonts w:cs="Arial"/>
        </w:rPr>
      </w:pPr>
      <w:r w:rsidRPr="00587D2F">
        <w:rPr>
          <w:rFonts w:cs="Arial"/>
        </w:rPr>
        <w:t xml:space="preserve">Urinary catecholamine secretion is increased in neuroblastoma and is useful as a confirmatory diagnostic marker. Serial determinations are used to assess therapeutic response and identify recurrence. Vanillylmandelic acid (VMA) and homovanillic acid (HVA) are the </w:t>
      </w:r>
      <w:r w:rsidR="001A29CE">
        <w:rPr>
          <w:rFonts w:cs="Arial"/>
        </w:rPr>
        <w:t>2</w:t>
      </w:r>
      <w:r w:rsidR="001A29CE" w:rsidRPr="00587D2F">
        <w:rPr>
          <w:rFonts w:cs="Arial"/>
        </w:rPr>
        <w:t xml:space="preserve"> </w:t>
      </w:r>
      <w:r w:rsidRPr="00587D2F">
        <w:rPr>
          <w:rFonts w:cs="Arial"/>
        </w:rPr>
        <w:t xml:space="preserve">catecholamine metabolites commonly </w:t>
      </w:r>
      <w:r w:rsidR="00966CDA" w:rsidRPr="00587D2F">
        <w:rPr>
          <w:rFonts w:cs="Arial"/>
        </w:rPr>
        <w:t>measured</w:t>
      </w:r>
      <w:r w:rsidR="00966CDA" w:rsidRPr="00587D2F">
        <w:rPr>
          <w:rFonts w:cs="Arial"/>
          <w:vertAlign w:val="superscript"/>
        </w:rPr>
        <w:t>3</w:t>
      </w:r>
      <w:r w:rsidR="00966CDA" w:rsidRPr="00587D2F">
        <w:rPr>
          <w:rFonts w:cs="Arial"/>
        </w:rPr>
        <w:t xml:space="preserve"> </w:t>
      </w:r>
      <w:r w:rsidRPr="00587D2F">
        <w:rPr>
          <w:rFonts w:cs="Arial"/>
        </w:rPr>
        <w:t xml:space="preserve">via high-performance liquid chromatography. In </w:t>
      </w:r>
      <w:r w:rsidR="001A29CE">
        <w:rPr>
          <w:rFonts w:cs="Arial"/>
        </w:rPr>
        <w:t>1</w:t>
      </w:r>
      <w:r w:rsidR="001A29CE" w:rsidRPr="00587D2F">
        <w:rPr>
          <w:rFonts w:cs="Arial"/>
        </w:rPr>
        <w:t xml:space="preserve"> </w:t>
      </w:r>
      <w:r w:rsidRPr="00587D2F">
        <w:rPr>
          <w:rFonts w:cs="Arial"/>
        </w:rPr>
        <w:t>study</w:t>
      </w:r>
      <w:r w:rsidR="002620AB">
        <w:rPr>
          <w:rFonts w:cs="Arial"/>
          <w:vertAlign w:val="superscript"/>
        </w:rPr>
        <w:t>4,</w:t>
      </w:r>
      <w:r w:rsidR="00966CDA" w:rsidRPr="00587D2F">
        <w:rPr>
          <w:rFonts w:cs="Arial"/>
        </w:rPr>
        <w:t xml:space="preserve"> </w:t>
      </w:r>
      <w:r w:rsidRPr="00587D2F">
        <w:rPr>
          <w:rFonts w:cs="Arial"/>
        </w:rPr>
        <w:t>the sensitivity and specificity of HVA for detection of neuroblastoma were 72% and 98%, respectively; corresponding figures for VMA were 80% sensitivity and 97% specificity. Urinary catecholamines may not be elevated in undifferentiated neuroblastomas.</w:t>
      </w:r>
    </w:p>
    <w:p w14:paraId="7F3D31A3" w14:textId="77777777" w:rsidR="00D94654" w:rsidRDefault="00D94654" w:rsidP="00A81E36">
      <w:pPr>
        <w:rPr>
          <w:rFonts w:cs="Arial"/>
        </w:rPr>
      </w:pPr>
    </w:p>
    <w:p w14:paraId="21E54263" w14:textId="6C5D157B" w:rsidR="00B33CD9" w:rsidRPr="00E0445A" w:rsidRDefault="00B33CD9" w:rsidP="00B33CD9">
      <w:pPr>
        <w:keepNext/>
        <w:rPr>
          <w:rFonts w:cs="Arial"/>
        </w:rPr>
      </w:pPr>
      <w:r w:rsidRPr="00E0445A">
        <w:rPr>
          <w:rFonts w:cs="Arial"/>
        </w:rPr>
        <w:lastRenderedPageBreak/>
        <w:t>Reference</w:t>
      </w:r>
      <w:r w:rsidR="002620AB" w:rsidRPr="00E0445A">
        <w:rPr>
          <w:rFonts w:cs="Arial"/>
        </w:rPr>
        <w:t>s</w:t>
      </w:r>
      <w:r w:rsidR="000816CD">
        <w:rPr>
          <w:rFonts w:cs="Arial"/>
        </w:rPr>
        <w:t>:</w:t>
      </w:r>
    </w:p>
    <w:p w14:paraId="7330A156" w14:textId="77777777" w:rsidR="00B33CD9" w:rsidRDefault="00B33CD9" w:rsidP="000816CD">
      <w:pPr>
        <w:pStyle w:val="References"/>
        <w:ind w:left="360" w:hanging="360"/>
        <w:rPr>
          <w:rFonts w:cs="Arial"/>
        </w:rPr>
      </w:pPr>
      <w:r w:rsidRPr="008A25DA">
        <w:rPr>
          <w:rFonts w:cs="Arial"/>
        </w:rPr>
        <w:t>1.</w:t>
      </w:r>
      <w:r w:rsidRPr="008A25DA">
        <w:rPr>
          <w:rFonts w:cs="Arial"/>
        </w:rPr>
        <w:tab/>
      </w:r>
      <w:proofErr w:type="spellStart"/>
      <w:r w:rsidRPr="008A25DA">
        <w:rPr>
          <w:rFonts w:cs="Arial"/>
        </w:rPr>
        <w:t>LaQuaglia</w:t>
      </w:r>
      <w:proofErr w:type="spellEnd"/>
      <w:r w:rsidRPr="008A25DA">
        <w:rPr>
          <w:rFonts w:cs="Arial"/>
        </w:rPr>
        <w:t xml:space="preserve"> MP. Surgical management of neuroblastoma. </w:t>
      </w:r>
      <w:proofErr w:type="spellStart"/>
      <w:r w:rsidRPr="00970356">
        <w:rPr>
          <w:rFonts w:cs="Arial"/>
          <w:i/>
        </w:rPr>
        <w:t>Semin</w:t>
      </w:r>
      <w:proofErr w:type="spellEnd"/>
      <w:r w:rsidRPr="00970356">
        <w:rPr>
          <w:rFonts w:cs="Arial"/>
          <w:i/>
        </w:rPr>
        <w:t xml:space="preserve"> </w:t>
      </w:r>
      <w:proofErr w:type="spellStart"/>
      <w:r w:rsidRPr="00970356">
        <w:rPr>
          <w:rFonts w:cs="Arial"/>
          <w:i/>
        </w:rPr>
        <w:t>Pediatr</w:t>
      </w:r>
      <w:proofErr w:type="spellEnd"/>
      <w:r w:rsidRPr="00970356">
        <w:rPr>
          <w:rFonts w:cs="Arial"/>
          <w:i/>
        </w:rPr>
        <w:t xml:space="preserve"> Surg. </w:t>
      </w:r>
      <w:r w:rsidRPr="008A25DA">
        <w:rPr>
          <w:rFonts w:cs="Arial"/>
        </w:rPr>
        <w:t>2001;10:132-139.</w:t>
      </w:r>
    </w:p>
    <w:p w14:paraId="0449387F" w14:textId="239CAFFB" w:rsidR="00B33CD9" w:rsidRPr="008A25DA" w:rsidRDefault="00B33CD9" w:rsidP="000816CD">
      <w:pPr>
        <w:pStyle w:val="References"/>
        <w:ind w:left="360" w:hanging="360"/>
        <w:rPr>
          <w:rFonts w:cs="Arial"/>
        </w:rPr>
      </w:pPr>
      <w:r>
        <w:rPr>
          <w:rFonts w:cs="Arial"/>
        </w:rPr>
        <w:t>2</w:t>
      </w:r>
      <w:r w:rsidRPr="008A25DA">
        <w:rPr>
          <w:rFonts w:cs="Arial"/>
        </w:rPr>
        <w:t>.</w:t>
      </w:r>
      <w:r w:rsidRPr="008A25DA">
        <w:rPr>
          <w:rFonts w:cs="Arial"/>
        </w:rPr>
        <w:tab/>
        <w:t xml:space="preserve">Jacobs A, </w:t>
      </w:r>
      <w:proofErr w:type="spellStart"/>
      <w:r w:rsidRPr="008A25DA">
        <w:rPr>
          <w:rFonts w:cs="Arial"/>
        </w:rPr>
        <w:t>Delree</w:t>
      </w:r>
      <w:proofErr w:type="spellEnd"/>
      <w:r w:rsidRPr="008A25DA">
        <w:rPr>
          <w:rFonts w:cs="Arial"/>
        </w:rPr>
        <w:t xml:space="preserve"> M, </w:t>
      </w:r>
      <w:proofErr w:type="spellStart"/>
      <w:r w:rsidRPr="008A25DA">
        <w:rPr>
          <w:rFonts w:cs="Arial"/>
        </w:rPr>
        <w:t>Desprechins</w:t>
      </w:r>
      <w:proofErr w:type="spellEnd"/>
      <w:r w:rsidRPr="008A25DA">
        <w:rPr>
          <w:rFonts w:cs="Arial"/>
        </w:rPr>
        <w:t xml:space="preserve"> B, et al. Consolidating the role of *I-MIBG scintigraphy in childhood neuroblastoma: five years of clinical experience. </w:t>
      </w:r>
      <w:proofErr w:type="spellStart"/>
      <w:r w:rsidRPr="00970356">
        <w:rPr>
          <w:rFonts w:cs="Arial"/>
          <w:i/>
        </w:rPr>
        <w:t>Pediatr</w:t>
      </w:r>
      <w:proofErr w:type="spellEnd"/>
      <w:r w:rsidRPr="00970356">
        <w:rPr>
          <w:rFonts w:cs="Arial"/>
          <w:i/>
        </w:rPr>
        <w:t xml:space="preserve"> </w:t>
      </w:r>
      <w:proofErr w:type="spellStart"/>
      <w:r w:rsidRPr="00970356">
        <w:rPr>
          <w:rFonts w:cs="Arial"/>
          <w:i/>
        </w:rPr>
        <w:t>Radiol</w:t>
      </w:r>
      <w:proofErr w:type="spellEnd"/>
      <w:r w:rsidRPr="00970356">
        <w:rPr>
          <w:rFonts w:cs="Arial"/>
          <w:i/>
        </w:rPr>
        <w:t>.</w:t>
      </w:r>
      <w:r w:rsidRPr="008A25DA">
        <w:rPr>
          <w:rFonts w:cs="Arial"/>
        </w:rPr>
        <w:t xml:space="preserve"> 1990;20(3):157-159.</w:t>
      </w:r>
    </w:p>
    <w:p w14:paraId="744F3711" w14:textId="14ACCD8B" w:rsidR="002620AB" w:rsidRPr="008A25DA" w:rsidRDefault="002620AB" w:rsidP="000816CD">
      <w:pPr>
        <w:pStyle w:val="References"/>
        <w:ind w:left="360" w:hanging="360"/>
        <w:rPr>
          <w:rFonts w:cs="Arial"/>
        </w:rPr>
      </w:pPr>
      <w:r w:rsidRPr="008A25DA">
        <w:rPr>
          <w:rFonts w:cs="Arial"/>
        </w:rPr>
        <w:t>3.</w:t>
      </w:r>
      <w:r w:rsidRPr="008A25DA">
        <w:rPr>
          <w:rFonts w:cs="Arial"/>
        </w:rPr>
        <w:tab/>
      </w:r>
      <w:proofErr w:type="spellStart"/>
      <w:r w:rsidRPr="008A25DA">
        <w:rPr>
          <w:rFonts w:cs="Arial"/>
        </w:rPr>
        <w:t>Laug</w:t>
      </w:r>
      <w:proofErr w:type="spellEnd"/>
      <w:r w:rsidRPr="008A25DA">
        <w:rPr>
          <w:rFonts w:cs="Arial"/>
        </w:rPr>
        <w:t xml:space="preserve"> WE, Siegel SE, Shaw KN, Landing B, Baptista J, </w:t>
      </w:r>
      <w:proofErr w:type="spellStart"/>
      <w:r w:rsidRPr="008A25DA">
        <w:rPr>
          <w:rFonts w:cs="Arial"/>
        </w:rPr>
        <w:t>Gutenstein</w:t>
      </w:r>
      <w:proofErr w:type="spellEnd"/>
      <w:r w:rsidRPr="008A25DA">
        <w:rPr>
          <w:rFonts w:cs="Arial"/>
        </w:rPr>
        <w:t xml:space="preserve"> M. Initial urinary catecholamine metabolite concentrations and prognosis in neuroblastoma. </w:t>
      </w:r>
      <w:r w:rsidRPr="00970356">
        <w:rPr>
          <w:rFonts w:cs="Arial"/>
          <w:i/>
        </w:rPr>
        <w:t>Pediatrics.</w:t>
      </w:r>
      <w:r w:rsidRPr="008A25DA">
        <w:rPr>
          <w:rFonts w:cs="Arial"/>
        </w:rPr>
        <w:t xml:space="preserve"> 1978;62(1):77-83.</w:t>
      </w:r>
    </w:p>
    <w:p w14:paraId="1E0082F6" w14:textId="7CA11A52" w:rsidR="002620AB" w:rsidRPr="008A25DA" w:rsidRDefault="002620AB" w:rsidP="000816CD">
      <w:pPr>
        <w:pStyle w:val="References"/>
        <w:ind w:left="360" w:hanging="360"/>
        <w:rPr>
          <w:rFonts w:cs="Arial"/>
        </w:rPr>
      </w:pPr>
      <w:r>
        <w:rPr>
          <w:rFonts w:cs="Arial"/>
        </w:rPr>
        <w:t>4</w:t>
      </w:r>
      <w:r w:rsidRPr="008A25DA">
        <w:rPr>
          <w:rFonts w:cs="Arial"/>
        </w:rPr>
        <w:t>.</w:t>
      </w:r>
      <w:r w:rsidRPr="008A25DA">
        <w:rPr>
          <w:rFonts w:cs="Arial"/>
        </w:rPr>
        <w:tab/>
      </w:r>
      <w:proofErr w:type="spellStart"/>
      <w:r w:rsidRPr="008A25DA">
        <w:rPr>
          <w:rFonts w:cs="Arial"/>
        </w:rPr>
        <w:t>Horsmans</w:t>
      </w:r>
      <w:proofErr w:type="spellEnd"/>
      <w:r w:rsidRPr="008A25DA">
        <w:rPr>
          <w:rFonts w:cs="Arial"/>
        </w:rPr>
        <w:t xml:space="preserve"> Y, </w:t>
      </w:r>
      <w:proofErr w:type="spellStart"/>
      <w:r w:rsidRPr="008A25DA">
        <w:rPr>
          <w:rFonts w:cs="Arial"/>
        </w:rPr>
        <w:t>Desager</w:t>
      </w:r>
      <w:proofErr w:type="spellEnd"/>
      <w:r w:rsidRPr="008A25DA">
        <w:rPr>
          <w:rFonts w:cs="Arial"/>
        </w:rPr>
        <w:t xml:space="preserve"> JP, </w:t>
      </w:r>
      <w:proofErr w:type="spellStart"/>
      <w:r w:rsidRPr="008A25DA">
        <w:rPr>
          <w:rFonts w:cs="Arial"/>
        </w:rPr>
        <w:t>Harvengt</w:t>
      </w:r>
      <w:proofErr w:type="spellEnd"/>
      <w:r w:rsidRPr="008A25DA">
        <w:rPr>
          <w:rFonts w:cs="Arial"/>
        </w:rPr>
        <w:t xml:space="preserve"> C. Sensitivity and specificity of the determination of urinary catecholamines and their acid metabolites in the diagnosis of neuroblastoma in children. </w:t>
      </w:r>
      <w:r w:rsidRPr="00970356">
        <w:rPr>
          <w:rFonts w:cs="Arial"/>
          <w:i/>
        </w:rPr>
        <w:t>Bull Cancer.</w:t>
      </w:r>
      <w:r w:rsidRPr="008A25DA">
        <w:rPr>
          <w:rFonts w:cs="Arial"/>
        </w:rPr>
        <w:t xml:space="preserve"> 1990;77(10):985-989.</w:t>
      </w:r>
    </w:p>
    <w:p w14:paraId="5E26C19A" w14:textId="77777777" w:rsidR="00D94654" w:rsidRPr="008A25DA" w:rsidRDefault="00D94654" w:rsidP="00EF485F">
      <w:pPr>
        <w:rPr>
          <w:rFonts w:cs="Arial"/>
        </w:rPr>
      </w:pPr>
      <w:bookmarkStart w:id="2" w:name="_GoBack"/>
      <w:bookmarkEnd w:id="2"/>
    </w:p>
    <w:sectPr w:rsidR="00D94654" w:rsidRPr="008A25DA" w:rsidSect="000E7504">
      <w:headerReference w:type="even" r:id="rId16"/>
      <w:headerReference w:type="default" r:id="rId17"/>
      <w:footerReference w:type="even" r:id="rId18"/>
      <w:footerReference w:type="default" r:id="rId19"/>
      <w:pgSz w:w="12240" w:h="15840" w:code="1"/>
      <w:pgMar w:top="1440" w:right="1080" w:bottom="1440" w:left="1080" w:header="720" w:footer="93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588EF8" w14:textId="77777777" w:rsidR="00146D50" w:rsidRDefault="00146D50">
      <w:r>
        <w:separator/>
      </w:r>
    </w:p>
  </w:endnote>
  <w:endnote w:type="continuationSeparator" w:id="0">
    <w:p w14:paraId="5676A22C" w14:textId="77777777" w:rsidR="00146D50" w:rsidRDefault="00146D50">
      <w:r>
        <w:continuationSeparator/>
      </w:r>
    </w:p>
  </w:endnote>
  <w:endnote w:type="continuationNotice" w:id="1">
    <w:p w14:paraId="2D45925B" w14:textId="77777777" w:rsidR="00146D50" w:rsidRDefault="00146D5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0D3D17" w14:textId="77777777" w:rsidR="001B1625" w:rsidRDefault="001B1625" w:rsidP="00D9465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62ED63F6" w14:textId="77777777" w:rsidR="001B1625" w:rsidRDefault="001B1625">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D65848" w14:textId="77777777" w:rsidR="001B1625" w:rsidRDefault="001B1625" w:rsidP="00D9465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0445A">
      <w:rPr>
        <w:rStyle w:val="PageNumber"/>
        <w:noProof/>
      </w:rPr>
      <w:t>2</w:t>
    </w:r>
    <w:r>
      <w:rPr>
        <w:rStyle w:val="PageNumber"/>
      </w:rPr>
      <w:fldChar w:fldCharType="end"/>
    </w:r>
  </w:p>
  <w:p w14:paraId="420586F1" w14:textId="77777777" w:rsidR="001B1625" w:rsidRDefault="001B1625">
    <w:pPr>
      <w:pStyle w:val="Footer"/>
      <w:ind w:right="360"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ADB8D4" w14:textId="255932F7" w:rsidR="001B1625" w:rsidRPr="00462535" w:rsidRDefault="001B1625" w:rsidP="00462535">
    <w:pPr>
      <w:widowControl w:val="0"/>
      <w:autoSpaceDE w:val="0"/>
      <w:autoSpaceDN w:val="0"/>
      <w:adjustRightInd w:val="0"/>
      <w:rPr>
        <w:rFonts w:cs="Arial"/>
        <w:color w:val="1F497D"/>
        <w:sz w:val="16"/>
        <w:szCs w:val="16"/>
      </w:rPr>
    </w:pPr>
    <w:r w:rsidRPr="00462535">
      <w:rPr>
        <w:rFonts w:cs="Arial"/>
        <w:b/>
        <w:sz w:val="16"/>
        <w:szCs w:val="16"/>
      </w:rPr>
      <w:t>© 201</w:t>
    </w:r>
    <w:r>
      <w:rPr>
        <w:rFonts w:cs="Arial"/>
        <w:b/>
        <w:sz w:val="16"/>
        <w:szCs w:val="16"/>
      </w:rPr>
      <w:t>9</w:t>
    </w:r>
    <w:r w:rsidRPr="00462535">
      <w:rPr>
        <w:rFonts w:cs="Arial"/>
        <w:b/>
        <w:sz w:val="16"/>
        <w:szCs w:val="16"/>
      </w:rPr>
      <w:t xml:space="preserve"> College of American Pathologists (CAP). All rights reserved.</w:t>
    </w:r>
    <w:r w:rsidRPr="00462535">
      <w:rPr>
        <w:rFonts w:cs="Arial"/>
        <w:color w:val="1F497D"/>
        <w:sz w:val="16"/>
        <w:szCs w:val="16"/>
      </w:rPr>
      <w:t xml:space="preserve"> </w:t>
    </w:r>
  </w:p>
  <w:p w14:paraId="3723EC48" w14:textId="2D1ECFE8" w:rsidR="001B1625" w:rsidRDefault="001B1625" w:rsidP="00462535">
    <w:pPr>
      <w:widowControl w:val="0"/>
      <w:autoSpaceDE w:val="0"/>
      <w:autoSpaceDN w:val="0"/>
      <w:adjustRightInd w:val="0"/>
    </w:pPr>
    <w:r w:rsidRPr="00462535">
      <w:rPr>
        <w:rFonts w:cs="Arial"/>
        <w:color w:val="000000"/>
        <w:sz w:val="16"/>
        <w:szCs w:val="16"/>
      </w:rPr>
      <w:t xml:space="preserve">For Terms of Use please visit </w:t>
    </w:r>
    <w:hyperlink r:id="rId1" w:history="1">
      <w:r w:rsidRPr="00462535">
        <w:rPr>
          <w:rFonts w:cs="Arial"/>
          <w:color w:val="000000"/>
          <w:sz w:val="16"/>
          <w:szCs w:val="16"/>
          <w:u w:val="single"/>
        </w:rPr>
        <w:t>www.cap.org/cancerprotocols</w:t>
      </w:r>
    </w:hyperlink>
    <w:r w:rsidRPr="00462535">
      <w:rPr>
        <w:rFonts w:cs="Arial"/>
        <w:color w:val="000000"/>
        <w:sz w:val="16"/>
        <w:szCs w:val="16"/>
      </w:rPr>
      <w:t>.</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D4DAEE" w14:textId="77777777" w:rsidR="001B1625" w:rsidRDefault="001B162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6</w:t>
    </w:r>
    <w:r>
      <w:rPr>
        <w:rStyle w:val="PageNumber"/>
      </w:rPr>
      <w:fldChar w:fldCharType="end"/>
    </w:r>
  </w:p>
  <w:p w14:paraId="0DDFCA9C" w14:textId="77777777" w:rsidR="001B1625" w:rsidRDefault="001B1625">
    <w:pPr>
      <w:pStyle w:val="Footer"/>
      <w:spacing w:line="240" w:lineRule="auto"/>
      <w:ind w:right="360" w:firstLine="360"/>
      <w:jc w:val="right"/>
    </w:pPr>
    <w:r>
      <w:rPr>
        <w:sz w:val="18"/>
      </w:rPr>
      <w:t xml:space="preserve">* Data elements </w:t>
    </w:r>
    <w:r>
      <w:rPr>
        <w:b/>
        <w:i/>
        <w:sz w:val="18"/>
      </w:rPr>
      <w:t>with asterisks</w:t>
    </w:r>
    <w:r>
      <w:rPr>
        <w:sz w:val="18"/>
      </w:rPr>
      <w:t xml:space="preserve"> are </w:t>
    </w:r>
    <w:r>
      <w:rPr>
        <w:b/>
        <w:i/>
        <w:sz w:val="18"/>
      </w:rPr>
      <w:t>not required</w:t>
    </w:r>
    <w:r>
      <w:rPr>
        <w:sz w:val="18"/>
      </w:rPr>
      <w:t xml:space="preserve"> for accreditation purposes for</w:t>
    </w:r>
    <w:r>
      <w:rPr>
        <w:sz w:val="18"/>
      </w:rPr>
      <w:br/>
      <w:t>the Commission on Cancer. These elements may be clinically important,</w:t>
    </w:r>
    <w:r>
      <w:rPr>
        <w:sz w:val="18"/>
      </w:rPr>
      <w:br/>
      <w:t>but are not yet validated or regularly used in patient management.</w:t>
    </w:r>
    <w:r>
      <w:rPr>
        <w:sz w:val="18"/>
      </w:rPr>
      <w:br/>
      <w:t>Alternatively, the necessary data may not be available to the pathologist</w:t>
    </w:r>
    <w:r>
      <w:rPr>
        <w:sz w:val="18"/>
      </w:rPr>
      <w:br/>
      <w:t>at the time of pathologic assessment of this specimen.</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146072" w14:textId="77777777" w:rsidR="001B1625" w:rsidRDefault="001B162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D0F3C">
      <w:rPr>
        <w:rStyle w:val="PageNumber"/>
        <w:noProof/>
      </w:rPr>
      <w:t>4</w:t>
    </w:r>
    <w:r>
      <w:rPr>
        <w:rStyle w:val="PageNumber"/>
      </w:rPr>
      <w:fldChar w:fldCharType="end"/>
    </w:r>
  </w:p>
  <w:p w14:paraId="19C4ADD6" w14:textId="1EAAE057" w:rsidR="001B1625" w:rsidRPr="00444453" w:rsidRDefault="001B1625" w:rsidP="00172A73">
    <w:pPr>
      <w:tabs>
        <w:tab w:val="right" w:pos="8640"/>
      </w:tabs>
      <w:ind w:left="180" w:right="360" w:hanging="180"/>
      <w:rPr>
        <w:sz w:val="16"/>
      </w:rPr>
    </w:pPr>
    <w:r w:rsidRPr="007721CD">
      <w:rPr>
        <w:rFonts w:cs="Arial"/>
        <w:sz w:val="16"/>
        <w:szCs w:val="16"/>
      </w:rPr>
      <w:t>The routinely reported core data elements are bolded.</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3AF91B" w14:textId="77777777" w:rsidR="001B1625" w:rsidRDefault="001B1625">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20</w:t>
    </w:r>
    <w:r>
      <w:rPr>
        <w:rStyle w:val="PageNumber"/>
      </w:rPr>
      <w:fldChar w:fldCharType="end"/>
    </w:r>
  </w:p>
  <w:p w14:paraId="2C737A58" w14:textId="77777777" w:rsidR="001B1625" w:rsidRDefault="001B1625">
    <w:pPr>
      <w:pStyle w:val="Footer"/>
      <w:spacing w:line="240" w:lineRule="auto"/>
      <w:ind w:firstLine="360"/>
      <w:jc w:val="right"/>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8BFEB3" w14:textId="77777777" w:rsidR="001B1625" w:rsidRDefault="001B162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D0F3C">
      <w:rPr>
        <w:rStyle w:val="PageNumber"/>
        <w:noProof/>
      </w:rPr>
      <w:t>12</w:t>
    </w:r>
    <w:r>
      <w:rPr>
        <w:rStyle w:val="PageNumber"/>
      </w:rPr>
      <w:fldChar w:fldCharType="end"/>
    </w:r>
  </w:p>
  <w:p w14:paraId="21B70A65" w14:textId="77777777" w:rsidR="001B1625" w:rsidRDefault="001B1625">
    <w:pPr>
      <w:pStyle w:val="Footer"/>
      <w:spacing w:line="240" w:lineRule="auto"/>
      <w:ind w:left="180" w:right="360" w:hanging="180"/>
      <w:rPr>
        <w:sz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F48F91" w14:textId="77777777" w:rsidR="00146D50" w:rsidRDefault="00146D50">
      <w:r>
        <w:separator/>
      </w:r>
    </w:p>
  </w:footnote>
  <w:footnote w:type="continuationSeparator" w:id="0">
    <w:p w14:paraId="7B813F1E" w14:textId="77777777" w:rsidR="00146D50" w:rsidRDefault="00146D50">
      <w:r>
        <w:continuationSeparator/>
      </w:r>
    </w:p>
  </w:footnote>
  <w:footnote w:type="continuationNotice" w:id="1">
    <w:p w14:paraId="6D51DC0E" w14:textId="77777777" w:rsidR="00146D50" w:rsidRDefault="00146D5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96F58" w14:textId="77777777" w:rsidR="001B1625" w:rsidRDefault="001B1625">
    <w:pPr>
      <w:pStyle w:val="Header"/>
      <w:tabs>
        <w:tab w:val="clear" w:pos="4320"/>
      </w:tabs>
    </w:pPr>
    <w:r>
      <w:rPr>
        <w:b/>
      </w:rPr>
      <w:t>Neuroblastoma • Pediatric</w:t>
    </w:r>
    <w:r>
      <w:rPr>
        <w:b/>
      </w:rPr>
      <w:tab/>
      <w:t>CAP Approved</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DC9E15" w14:textId="77777777" w:rsidR="001B1625" w:rsidRDefault="001B1625" w:rsidP="00441EDC">
    <w:pPr>
      <w:pStyle w:val="Header"/>
      <w:tabs>
        <w:tab w:val="clear" w:pos="4320"/>
        <w:tab w:val="clear" w:pos="8640"/>
        <w:tab w:val="right" w:pos="10080"/>
      </w:tabs>
      <w:rPr>
        <w:b/>
      </w:rPr>
    </w:pPr>
    <w:r>
      <w:rPr>
        <w:b/>
      </w:rPr>
      <w:tab/>
      <w:t>Pediatric • Neuroblastoma</w:t>
    </w:r>
  </w:p>
  <w:p w14:paraId="14A98C5C" w14:textId="174DA07C" w:rsidR="001B1625" w:rsidRPr="00441EDC" w:rsidRDefault="001B1625" w:rsidP="00441EDC">
    <w:pPr>
      <w:pStyle w:val="Header"/>
      <w:tabs>
        <w:tab w:val="clear" w:pos="4320"/>
      </w:tabs>
      <w:jc w:val="right"/>
      <w:rPr>
        <w:b/>
        <w:sz w:val="18"/>
        <w:szCs w:val="18"/>
      </w:rPr>
    </w:pPr>
    <w:r w:rsidRPr="00441EDC">
      <w:rPr>
        <w:rFonts w:cs="Verdana"/>
        <w:sz w:val="18"/>
        <w:szCs w:val="18"/>
      </w:rPr>
      <w:t>Neuroblastoma 3.</w:t>
    </w:r>
    <w:r>
      <w:rPr>
        <w:rFonts w:cs="Verdana"/>
        <w:sz w:val="18"/>
        <w:szCs w:val="18"/>
      </w:rPr>
      <w:t>1</w:t>
    </w:r>
    <w:r w:rsidRPr="00441EDC">
      <w:rPr>
        <w:rFonts w:cs="Verdana"/>
        <w:sz w:val="18"/>
        <w:szCs w:val="18"/>
      </w:rPr>
      <w:t>.0</w:t>
    </w:r>
    <w:r>
      <w:rPr>
        <w:rFonts w:cs="Verdana"/>
        <w:sz w:val="18"/>
        <w:szCs w:val="18"/>
      </w:rPr>
      <w:t>.0</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5E0FD0" w14:textId="5F65FCEF" w:rsidR="001B1625" w:rsidRDefault="001B1625" w:rsidP="00462535">
    <w:pPr>
      <w:pStyle w:val="Header"/>
    </w:pPr>
    <w:r>
      <w:rPr>
        <w:noProof/>
      </w:rPr>
      <w:drawing>
        <wp:inline distT="0" distB="0" distL="0" distR="0" wp14:anchorId="4E5FD36D" wp14:editId="4D3EE605">
          <wp:extent cx="2924175" cy="504825"/>
          <wp:effectExtent l="0" t="0" r="9525" b="9525"/>
          <wp:docPr id="1" name="Picture 1" descr="Macintosh HD:Users:ctursky:Documents:CT_Publications:CAP_Logo_2015:CAP_logo_cmy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ctursky:Documents:CT_Publications:CAP_Logo_2015:CAP_logo_cmyk.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24175" cy="504825"/>
                  </a:xfrm>
                  <a:prstGeom prst="rect">
                    <a:avLst/>
                  </a:prstGeom>
                  <a:noFill/>
                  <a:ln>
                    <a:noFill/>
                  </a:ln>
                </pic:spPr>
              </pic:pic>
            </a:graphicData>
          </a:graphic>
        </wp:inline>
      </w:drawing>
    </w:r>
  </w:p>
  <w:p w14:paraId="010B3D77" w14:textId="77777777" w:rsidR="001B1625" w:rsidRPr="00462535" w:rsidRDefault="001B1625" w:rsidP="00462535">
    <w:pPr>
      <w:pStyle w:val="Header"/>
      <w:rPr>
        <w:sz w:val="48"/>
        <w:szCs w:val="48"/>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7FDC31" w14:textId="2B47FC49" w:rsidR="001B1625" w:rsidRDefault="001B1625" w:rsidP="00441EDC">
    <w:pPr>
      <w:pStyle w:val="Header"/>
      <w:tabs>
        <w:tab w:val="clear" w:pos="4320"/>
        <w:tab w:val="clear" w:pos="8640"/>
        <w:tab w:val="right" w:pos="10080"/>
      </w:tabs>
      <w:rPr>
        <w:b/>
      </w:rPr>
    </w:pPr>
    <w:r>
      <w:rPr>
        <w:b/>
      </w:rPr>
      <w:t>CAP Approved</w:t>
    </w:r>
    <w:r>
      <w:t xml:space="preserve"> </w:t>
    </w:r>
    <w:r>
      <w:tab/>
    </w:r>
    <w:r>
      <w:rPr>
        <w:b/>
      </w:rPr>
      <w:t>Pediatric • Neuroblastoma 4.0.0.0</w:t>
    </w:r>
  </w:p>
  <w:p w14:paraId="692F335E" w14:textId="5D73640C" w:rsidR="001B1625" w:rsidRPr="00841CE7" w:rsidRDefault="001B1625" w:rsidP="00441EDC">
    <w:pPr>
      <w:pStyle w:val="Header"/>
      <w:tabs>
        <w:tab w:val="clear" w:pos="4320"/>
      </w:tabs>
      <w:jc w:val="right"/>
      <w:rPr>
        <w:b/>
        <w:sz w:val="18"/>
        <w:szCs w:val="18"/>
      </w:rPr>
    </w:pPr>
    <w:r w:rsidRPr="00841CE7">
      <w:rPr>
        <w:rFonts w:cs="Verdana"/>
        <w:b/>
        <w:sz w:val="18"/>
        <w:szCs w:val="18"/>
      </w:rPr>
      <w:t>Biopsy</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30C8AD" w14:textId="77777777" w:rsidR="001B1625" w:rsidRDefault="001B1625">
    <w:pPr>
      <w:pStyle w:val="Header"/>
      <w:tabs>
        <w:tab w:val="clear" w:pos="4320"/>
      </w:tabs>
    </w:pPr>
    <w:r>
      <w:rPr>
        <w:b/>
      </w:rPr>
      <w:t>Neuroblastoma • Pediatric</w:t>
    </w:r>
    <w:r>
      <w:rPr>
        <w:b/>
      </w:rPr>
      <w:tab/>
      <w:t>For Information Only</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CD7331" w14:textId="1C6D1D3C" w:rsidR="001B1625" w:rsidRDefault="001B1625" w:rsidP="00441EDC">
    <w:pPr>
      <w:pStyle w:val="Header"/>
      <w:tabs>
        <w:tab w:val="clear" w:pos="4320"/>
        <w:tab w:val="clear" w:pos="8640"/>
        <w:tab w:val="right" w:pos="10080"/>
      </w:tabs>
      <w:rPr>
        <w:b/>
      </w:rPr>
    </w:pPr>
    <w:r>
      <w:rPr>
        <w:b/>
      </w:rPr>
      <w:t>Background Documentation</w:t>
    </w:r>
    <w:r>
      <w:rPr>
        <w:b/>
      </w:rPr>
      <w:tab/>
      <w:t xml:space="preserve">Pediatric • Neuroblastoma </w:t>
    </w:r>
    <w:r w:rsidR="00712CED">
      <w:rPr>
        <w:b/>
      </w:rPr>
      <w:t>4.0.0.0</w:t>
    </w:r>
  </w:p>
  <w:p w14:paraId="079A31FD" w14:textId="417C70FB" w:rsidR="001B1625" w:rsidRDefault="001B1625" w:rsidP="00E0445A">
    <w:pPr>
      <w:pStyle w:val="Header"/>
      <w:tabs>
        <w:tab w:val="clear" w:pos="4320"/>
        <w:tab w:val="clear" w:pos="8640"/>
        <w:tab w:val="right" w:pos="10080"/>
      </w:tabs>
      <w:jc w:val="right"/>
      <w:rPr>
        <w:b/>
      </w:rPr>
    </w:pPr>
    <w:r>
      <w:rPr>
        <w:b/>
      </w:rPr>
      <w:t>Biopsy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15FA967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2"/>
    <w:multiLevelType w:val="singleLevel"/>
    <w:tmpl w:val="00000000"/>
    <w:lvl w:ilvl="0">
      <w:start w:val="69"/>
      <w:numFmt w:val="decimal"/>
      <w:lvlText w:val="%1."/>
      <w:lvlJc w:val="left"/>
      <w:pPr>
        <w:tabs>
          <w:tab w:val="num" w:pos="1260"/>
        </w:tabs>
        <w:ind w:left="1260" w:hanging="540"/>
      </w:pPr>
      <w:rPr>
        <w:rFonts w:hint="default"/>
      </w:rPr>
    </w:lvl>
  </w:abstractNum>
  <w:abstractNum w:abstractNumId="2" w15:restartNumberingAfterBreak="0">
    <w:nsid w:val="08891D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12B15294"/>
    <w:multiLevelType w:val="hybridMultilevel"/>
    <w:tmpl w:val="7B10A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0A3CD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8A472D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1197AF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AC20F9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3B486FFD"/>
    <w:multiLevelType w:val="singleLevel"/>
    <w:tmpl w:val="12525644"/>
    <w:lvl w:ilvl="0">
      <w:start w:val="1"/>
      <w:numFmt w:val="upperLetter"/>
      <w:pStyle w:val="Heading4"/>
      <w:lvlText w:val="%1."/>
      <w:lvlJc w:val="left"/>
      <w:pPr>
        <w:tabs>
          <w:tab w:val="num" w:pos="360"/>
        </w:tabs>
        <w:ind w:left="360" w:hanging="360"/>
      </w:pPr>
      <w:rPr>
        <w:rFonts w:hint="default"/>
      </w:rPr>
    </w:lvl>
  </w:abstractNum>
  <w:abstractNum w:abstractNumId="9" w15:restartNumberingAfterBreak="0">
    <w:nsid w:val="3DEA6FC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44386389"/>
    <w:multiLevelType w:val="hybridMultilevel"/>
    <w:tmpl w:val="AFAE5B5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1" w15:restartNumberingAfterBreak="0">
    <w:nsid w:val="46C374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5ABA599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5B244B72"/>
    <w:multiLevelType w:val="hybridMultilevel"/>
    <w:tmpl w:val="324C1B74"/>
    <w:lvl w:ilvl="0" w:tplc="10306234">
      <w:start w:val="1"/>
      <w:numFmt w:val="bullet"/>
      <w:lvlText w:val=""/>
      <w:lvlJc w:val="left"/>
      <w:pPr>
        <w:tabs>
          <w:tab w:val="num" w:pos="720"/>
        </w:tabs>
        <w:ind w:left="720" w:hanging="360"/>
      </w:pPr>
      <w:rPr>
        <w:rFonts w:ascii="Symbol" w:hAnsi="Symbol" w:hint="default"/>
      </w:rPr>
    </w:lvl>
    <w:lvl w:ilvl="1" w:tplc="BA0CD7E0" w:tentative="1">
      <w:start w:val="1"/>
      <w:numFmt w:val="bullet"/>
      <w:lvlText w:val="o"/>
      <w:lvlJc w:val="left"/>
      <w:pPr>
        <w:tabs>
          <w:tab w:val="num" w:pos="1440"/>
        </w:tabs>
        <w:ind w:left="1440" w:hanging="360"/>
      </w:pPr>
      <w:rPr>
        <w:rFonts w:ascii="Courier New" w:hAnsi="Courier New" w:hint="default"/>
      </w:rPr>
    </w:lvl>
    <w:lvl w:ilvl="2" w:tplc="3056B91E" w:tentative="1">
      <w:start w:val="1"/>
      <w:numFmt w:val="bullet"/>
      <w:lvlText w:val=""/>
      <w:lvlJc w:val="left"/>
      <w:pPr>
        <w:tabs>
          <w:tab w:val="num" w:pos="2160"/>
        </w:tabs>
        <w:ind w:left="2160" w:hanging="360"/>
      </w:pPr>
      <w:rPr>
        <w:rFonts w:ascii="Wingdings" w:hAnsi="Wingdings" w:hint="default"/>
      </w:rPr>
    </w:lvl>
    <w:lvl w:ilvl="3" w:tplc="2500E654" w:tentative="1">
      <w:start w:val="1"/>
      <w:numFmt w:val="bullet"/>
      <w:lvlText w:val=""/>
      <w:lvlJc w:val="left"/>
      <w:pPr>
        <w:tabs>
          <w:tab w:val="num" w:pos="2880"/>
        </w:tabs>
        <w:ind w:left="2880" w:hanging="360"/>
      </w:pPr>
      <w:rPr>
        <w:rFonts w:ascii="Symbol" w:hAnsi="Symbol" w:hint="default"/>
      </w:rPr>
    </w:lvl>
    <w:lvl w:ilvl="4" w:tplc="AEEAC8C8" w:tentative="1">
      <w:start w:val="1"/>
      <w:numFmt w:val="bullet"/>
      <w:lvlText w:val="o"/>
      <w:lvlJc w:val="left"/>
      <w:pPr>
        <w:tabs>
          <w:tab w:val="num" w:pos="3600"/>
        </w:tabs>
        <w:ind w:left="3600" w:hanging="360"/>
      </w:pPr>
      <w:rPr>
        <w:rFonts w:ascii="Courier New" w:hAnsi="Courier New" w:hint="default"/>
      </w:rPr>
    </w:lvl>
    <w:lvl w:ilvl="5" w:tplc="13D41B88" w:tentative="1">
      <w:start w:val="1"/>
      <w:numFmt w:val="bullet"/>
      <w:lvlText w:val=""/>
      <w:lvlJc w:val="left"/>
      <w:pPr>
        <w:tabs>
          <w:tab w:val="num" w:pos="4320"/>
        </w:tabs>
        <w:ind w:left="4320" w:hanging="360"/>
      </w:pPr>
      <w:rPr>
        <w:rFonts w:ascii="Wingdings" w:hAnsi="Wingdings" w:hint="default"/>
      </w:rPr>
    </w:lvl>
    <w:lvl w:ilvl="6" w:tplc="80A82ADC" w:tentative="1">
      <w:start w:val="1"/>
      <w:numFmt w:val="bullet"/>
      <w:lvlText w:val=""/>
      <w:lvlJc w:val="left"/>
      <w:pPr>
        <w:tabs>
          <w:tab w:val="num" w:pos="5040"/>
        </w:tabs>
        <w:ind w:left="5040" w:hanging="360"/>
      </w:pPr>
      <w:rPr>
        <w:rFonts w:ascii="Symbol" w:hAnsi="Symbol" w:hint="default"/>
      </w:rPr>
    </w:lvl>
    <w:lvl w:ilvl="7" w:tplc="BA46BEB2" w:tentative="1">
      <w:start w:val="1"/>
      <w:numFmt w:val="bullet"/>
      <w:lvlText w:val="o"/>
      <w:lvlJc w:val="left"/>
      <w:pPr>
        <w:tabs>
          <w:tab w:val="num" w:pos="5760"/>
        </w:tabs>
        <w:ind w:left="5760" w:hanging="360"/>
      </w:pPr>
      <w:rPr>
        <w:rFonts w:ascii="Courier New" w:hAnsi="Courier New" w:hint="default"/>
      </w:rPr>
    </w:lvl>
    <w:lvl w:ilvl="8" w:tplc="678CEC76"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63660AC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6A2148A2"/>
    <w:multiLevelType w:val="hybridMultilevel"/>
    <w:tmpl w:val="6E7CF0F0"/>
    <w:lvl w:ilvl="0" w:tplc="3660482A">
      <w:start w:val="1"/>
      <w:numFmt w:val="bullet"/>
      <w:lvlText w:val=""/>
      <w:lvlJc w:val="left"/>
      <w:pPr>
        <w:tabs>
          <w:tab w:val="num" w:pos="720"/>
        </w:tabs>
        <w:ind w:left="720" w:hanging="360"/>
      </w:pPr>
      <w:rPr>
        <w:rFonts w:ascii="Symbol" w:hAnsi="Symbol" w:hint="default"/>
      </w:rPr>
    </w:lvl>
    <w:lvl w:ilvl="1" w:tplc="FB56B7E2" w:tentative="1">
      <w:start w:val="1"/>
      <w:numFmt w:val="bullet"/>
      <w:lvlText w:val="o"/>
      <w:lvlJc w:val="left"/>
      <w:pPr>
        <w:tabs>
          <w:tab w:val="num" w:pos="1440"/>
        </w:tabs>
        <w:ind w:left="1440" w:hanging="360"/>
      </w:pPr>
      <w:rPr>
        <w:rFonts w:ascii="Courier New" w:hAnsi="Courier New" w:hint="default"/>
      </w:rPr>
    </w:lvl>
    <w:lvl w:ilvl="2" w:tplc="EDEE4BD4" w:tentative="1">
      <w:start w:val="1"/>
      <w:numFmt w:val="bullet"/>
      <w:lvlText w:val=""/>
      <w:lvlJc w:val="left"/>
      <w:pPr>
        <w:tabs>
          <w:tab w:val="num" w:pos="2160"/>
        </w:tabs>
        <w:ind w:left="2160" w:hanging="360"/>
      </w:pPr>
      <w:rPr>
        <w:rFonts w:ascii="Wingdings" w:hAnsi="Wingdings" w:hint="default"/>
      </w:rPr>
    </w:lvl>
    <w:lvl w:ilvl="3" w:tplc="65C49500" w:tentative="1">
      <w:start w:val="1"/>
      <w:numFmt w:val="bullet"/>
      <w:lvlText w:val=""/>
      <w:lvlJc w:val="left"/>
      <w:pPr>
        <w:tabs>
          <w:tab w:val="num" w:pos="2880"/>
        </w:tabs>
        <w:ind w:left="2880" w:hanging="360"/>
      </w:pPr>
      <w:rPr>
        <w:rFonts w:ascii="Symbol" w:hAnsi="Symbol" w:hint="default"/>
      </w:rPr>
    </w:lvl>
    <w:lvl w:ilvl="4" w:tplc="8D50BE0E" w:tentative="1">
      <w:start w:val="1"/>
      <w:numFmt w:val="bullet"/>
      <w:lvlText w:val="o"/>
      <w:lvlJc w:val="left"/>
      <w:pPr>
        <w:tabs>
          <w:tab w:val="num" w:pos="3600"/>
        </w:tabs>
        <w:ind w:left="3600" w:hanging="360"/>
      </w:pPr>
      <w:rPr>
        <w:rFonts w:ascii="Courier New" w:hAnsi="Courier New" w:hint="default"/>
      </w:rPr>
    </w:lvl>
    <w:lvl w:ilvl="5" w:tplc="95901DCC" w:tentative="1">
      <w:start w:val="1"/>
      <w:numFmt w:val="bullet"/>
      <w:lvlText w:val=""/>
      <w:lvlJc w:val="left"/>
      <w:pPr>
        <w:tabs>
          <w:tab w:val="num" w:pos="4320"/>
        </w:tabs>
        <w:ind w:left="4320" w:hanging="360"/>
      </w:pPr>
      <w:rPr>
        <w:rFonts w:ascii="Wingdings" w:hAnsi="Wingdings" w:hint="default"/>
      </w:rPr>
    </w:lvl>
    <w:lvl w:ilvl="6" w:tplc="8CE4AC46" w:tentative="1">
      <w:start w:val="1"/>
      <w:numFmt w:val="bullet"/>
      <w:lvlText w:val=""/>
      <w:lvlJc w:val="left"/>
      <w:pPr>
        <w:tabs>
          <w:tab w:val="num" w:pos="5040"/>
        </w:tabs>
        <w:ind w:left="5040" w:hanging="360"/>
      </w:pPr>
      <w:rPr>
        <w:rFonts w:ascii="Symbol" w:hAnsi="Symbol" w:hint="default"/>
      </w:rPr>
    </w:lvl>
    <w:lvl w:ilvl="7" w:tplc="A10E1CA6" w:tentative="1">
      <w:start w:val="1"/>
      <w:numFmt w:val="bullet"/>
      <w:lvlText w:val="o"/>
      <w:lvlJc w:val="left"/>
      <w:pPr>
        <w:tabs>
          <w:tab w:val="num" w:pos="5760"/>
        </w:tabs>
        <w:ind w:left="5760" w:hanging="360"/>
      </w:pPr>
      <w:rPr>
        <w:rFonts w:ascii="Courier New" w:hAnsi="Courier New" w:hint="default"/>
      </w:rPr>
    </w:lvl>
    <w:lvl w:ilvl="8" w:tplc="5E66D1D4"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6945908"/>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8"/>
  </w:num>
  <w:num w:numId="2">
    <w:abstractNumId w:val="14"/>
  </w:num>
  <w:num w:numId="3">
    <w:abstractNumId w:val="4"/>
  </w:num>
  <w:num w:numId="4">
    <w:abstractNumId w:val="5"/>
  </w:num>
  <w:num w:numId="5">
    <w:abstractNumId w:val="16"/>
  </w:num>
  <w:num w:numId="6">
    <w:abstractNumId w:val="11"/>
  </w:num>
  <w:num w:numId="7">
    <w:abstractNumId w:val="7"/>
  </w:num>
  <w:num w:numId="8">
    <w:abstractNumId w:val="12"/>
  </w:num>
  <w:num w:numId="9">
    <w:abstractNumId w:val="9"/>
  </w:num>
  <w:num w:numId="10">
    <w:abstractNumId w:val="6"/>
  </w:num>
  <w:num w:numId="11">
    <w:abstractNumId w:val="2"/>
  </w:num>
  <w:num w:numId="12">
    <w:abstractNumId w:val="15"/>
  </w:num>
  <w:num w:numId="13">
    <w:abstractNumId w:val="13"/>
  </w:num>
  <w:num w:numId="14">
    <w:abstractNumId w:val="1"/>
  </w:num>
  <w:num w:numId="15">
    <w:abstractNumId w:val="0"/>
  </w:num>
  <w:num w:numId="16">
    <w:abstractNumId w:val="3"/>
  </w:num>
  <w:num w:numId="17">
    <w:abstractNumId w:val="10"/>
  </w:num>
  <w:numIdMacAtCleanup w:val="1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Elaine Haney (s)">
    <w15:presenceInfo w15:providerId="AD" w15:userId="S::ehaney@cap.org::4cd3beb1-c411-4eea-bb59-fff9eb74356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isplayHorizontalDrawingGridEvery w:val="0"/>
  <w:displayVerticalDrawingGridEvery w:val="0"/>
  <w:doNotUseMarginsForDrawingGridOrigin/>
  <w:noPunctuationKerning/>
  <w:characterSpacingControl w:val="doNotCompress"/>
  <w:hdrShapeDefaults>
    <o:shapedefaults v:ext="edit" spidmax="2252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83CFC"/>
    <w:rsid w:val="00001B19"/>
    <w:rsid w:val="000028BD"/>
    <w:rsid w:val="00002F52"/>
    <w:rsid w:val="00004DAC"/>
    <w:rsid w:val="00011713"/>
    <w:rsid w:val="00012B19"/>
    <w:rsid w:val="00015997"/>
    <w:rsid w:val="00032543"/>
    <w:rsid w:val="00032647"/>
    <w:rsid w:val="0004545C"/>
    <w:rsid w:val="00047687"/>
    <w:rsid w:val="0006458D"/>
    <w:rsid w:val="00064B74"/>
    <w:rsid w:val="0007245F"/>
    <w:rsid w:val="00077DA9"/>
    <w:rsid w:val="000816CD"/>
    <w:rsid w:val="00094B80"/>
    <w:rsid w:val="000B1430"/>
    <w:rsid w:val="000B4473"/>
    <w:rsid w:val="000E4065"/>
    <w:rsid w:val="000E7504"/>
    <w:rsid w:val="000F2DB8"/>
    <w:rsid w:val="001041FC"/>
    <w:rsid w:val="00105407"/>
    <w:rsid w:val="00126F42"/>
    <w:rsid w:val="00136840"/>
    <w:rsid w:val="00140A05"/>
    <w:rsid w:val="00146D50"/>
    <w:rsid w:val="0014726A"/>
    <w:rsid w:val="00171640"/>
    <w:rsid w:val="00172A73"/>
    <w:rsid w:val="001730FE"/>
    <w:rsid w:val="00173276"/>
    <w:rsid w:val="0018678D"/>
    <w:rsid w:val="00191B59"/>
    <w:rsid w:val="00192211"/>
    <w:rsid w:val="001A29CE"/>
    <w:rsid w:val="001A789B"/>
    <w:rsid w:val="001B1625"/>
    <w:rsid w:val="001D1926"/>
    <w:rsid w:val="001D6506"/>
    <w:rsid w:val="001D72C4"/>
    <w:rsid w:val="002058DC"/>
    <w:rsid w:val="0020665A"/>
    <w:rsid w:val="00206ED2"/>
    <w:rsid w:val="00212AAA"/>
    <w:rsid w:val="0021428A"/>
    <w:rsid w:val="00220CC8"/>
    <w:rsid w:val="00222691"/>
    <w:rsid w:val="00223B31"/>
    <w:rsid w:val="00240795"/>
    <w:rsid w:val="00246326"/>
    <w:rsid w:val="0024637D"/>
    <w:rsid w:val="00250E4F"/>
    <w:rsid w:val="002545B6"/>
    <w:rsid w:val="002620AB"/>
    <w:rsid w:val="00263B31"/>
    <w:rsid w:val="002741F2"/>
    <w:rsid w:val="002749DD"/>
    <w:rsid w:val="00281418"/>
    <w:rsid w:val="00283CFC"/>
    <w:rsid w:val="002A25DE"/>
    <w:rsid w:val="002B1F26"/>
    <w:rsid w:val="002B6C12"/>
    <w:rsid w:val="002C28E8"/>
    <w:rsid w:val="002C5851"/>
    <w:rsid w:val="002E57A5"/>
    <w:rsid w:val="002F36A7"/>
    <w:rsid w:val="002F6A7A"/>
    <w:rsid w:val="002F6FDD"/>
    <w:rsid w:val="00301787"/>
    <w:rsid w:val="003034E7"/>
    <w:rsid w:val="003166DF"/>
    <w:rsid w:val="00342BE0"/>
    <w:rsid w:val="00344E8F"/>
    <w:rsid w:val="0035297A"/>
    <w:rsid w:val="00357B9F"/>
    <w:rsid w:val="00357DF6"/>
    <w:rsid w:val="00376802"/>
    <w:rsid w:val="00380349"/>
    <w:rsid w:val="00381CF9"/>
    <w:rsid w:val="003831EB"/>
    <w:rsid w:val="003875B3"/>
    <w:rsid w:val="003A23D5"/>
    <w:rsid w:val="003C5912"/>
    <w:rsid w:val="00406D19"/>
    <w:rsid w:val="004114AF"/>
    <w:rsid w:val="004206FC"/>
    <w:rsid w:val="00421A54"/>
    <w:rsid w:val="00436D28"/>
    <w:rsid w:val="00441EDC"/>
    <w:rsid w:val="00444453"/>
    <w:rsid w:val="00453347"/>
    <w:rsid w:val="00453698"/>
    <w:rsid w:val="00462535"/>
    <w:rsid w:val="00467800"/>
    <w:rsid w:val="00475162"/>
    <w:rsid w:val="00487912"/>
    <w:rsid w:val="004951A6"/>
    <w:rsid w:val="004D14ED"/>
    <w:rsid w:val="004E29AD"/>
    <w:rsid w:val="004F74F1"/>
    <w:rsid w:val="0051540C"/>
    <w:rsid w:val="00524056"/>
    <w:rsid w:val="00525150"/>
    <w:rsid w:val="0053468F"/>
    <w:rsid w:val="00537980"/>
    <w:rsid w:val="00540B88"/>
    <w:rsid w:val="0054482E"/>
    <w:rsid w:val="005478D6"/>
    <w:rsid w:val="00550562"/>
    <w:rsid w:val="00555BCC"/>
    <w:rsid w:val="0056744C"/>
    <w:rsid w:val="00567653"/>
    <w:rsid w:val="00570CEC"/>
    <w:rsid w:val="00587D2F"/>
    <w:rsid w:val="00595E17"/>
    <w:rsid w:val="005A05A6"/>
    <w:rsid w:val="005A1763"/>
    <w:rsid w:val="005A4804"/>
    <w:rsid w:val="005B57C0"/>
    <w:rsid w:val="005B68BA"/>
    <w:rsid w:val="005D742A"/>
    <w:rsid w:val="005E37C2"/>
    <w:rsid w:val="005E5BB3"/>
    <w:rsid w:val="005F2981"/>
    <w:rsid w:val="0060293B"/>
    <w:rsid w:val="00611B61"/>
    <w:rsid w:val="00611DC7"/>
    <w:rsid w:val="00612D0A"/>
    <w:rsid w:val="00616E29"/>
    <w:rsid w:val="0061748E"/>
    <w:rsid w:val="00620F53"/>
    <w:rsid w:val="006240E4"/>
    <w:rsid w:val="00625599"/>
    <w:rsid w:val="0062736F"/>
    <w:rsid w:val="006346A9"/>
    <w:rsid w:val="00640611"/>
    <w:rsid w:val="00651966"/>
    <w:rsid w:val="00653B77"/>
    <w:rsid w:val="00656F67"/>
    <w:rsid w:val="00671142"/>
    <w:rsid w:val="00686A1A"/>
    <w:rsid w:val="006937D3"/>
    <w:rsid w:val="006A00F4"/>
    <w:rsid w:val="006A336F"/>
    <w:rsid w:val="006A4583"/>
    <w:rsid w:val="006B6BD7"/>
    <w:rsid w:val="006C3C56"/>
    <w:rsid w:val="006D2ADC"/>
    <w:rsid w:val="006D3465"/>
    <w:rsid w:val="006E1C9C"/>
    <w:rsid w:val="006E7829"/>
    <w:rsid w:val="00710F89"/>
    <w:rsid w:val="00712CED"/>
    <w:rsid w:val="0071407C"/>
    <w:rsid w:val="007175FE"/>
    <w:rsid w:val="00727302"/>
    <w:rsid w:val="007318BA"/>
    <w:rsid w:val="00734A3D"/>
    <w:rsid w:val="0073663E"/>
    <w:rsid w:val="00747A41"/>
    <w:rsid w:val="00750103"/>
    <w:rsid w:val="00750D49"/>
    <w:rsid w:val="007547FD"/>
    <w:rsid w:val="007548CC"/>
    <w:rsid w:val="00761FF8"/>
    <w:rsid w:val="00762FF0"/>
    <w:rsid w:val="00764847"/>
    <w:rsid w:val="00764DB8"/>
    <w:rsid w:val="00771283"/>
    <w:rsid w:val="007712D2"/>
    <w:rsid w:val="007741FB"/>
    <w:rsid w:val="0078786C"/>
    <w:rsid w:val="00787F00"/>
    <w:rsid w:val="00792D35"/>
    <w:rsid w:val="007937AA"/>
    <w:rsid w:val="00794C4E"/>
    <w:rsid w:val="00794DDC"/>
    <w:rsid w:val="007A1E3E"/>
    <w:rsid w:val="007B4249"/>
    <w:rsid w:val="007B5CDE"/>
    <w:rsid w:val="007C1274"/>
    <w:rsid w:val="007E0BE6"/>
    <w:rsid w:val="007E182F"/>
    <w:rsid w:val="007E2D0C"/>
    <w:rsid w:val="007E3F51"/>
    <w:rsid w:val="007E7A22"/>
    <w:rsid w:val="00803240"/>
    <w:rsid w:val="00817158"/>
    <w:rsid w:val="00817630"/>
    <w:rsid w:val="008225BD"/>
    <w:rsid w:val="0082575A"/>
    <w:rsid w:val="008270CC"/>
    <w:rsid w:val="00832C9F"/>
    <w:rsid w:val="00833F81"/>
    <w:rsid w:val="00841C15"/>
    <w:rsid w:val="00841CE7"/>
    <w:rsid w:val="0084766A"/>
    <w:rsid w:val="008522D7"/>
    <w:rsid w:val="0085739A"/>
    <w:rsid w:val="008714A4"/>
    <w:rsid w:val="00873ECC"/>
    <w:rsid w:val="008837C8"/>
    <w:rsid w:val="00883BA1"/>
    <w:rsid w:val="0088719F"/>
    <w:rsid w:val="0089133F"/>
    <w:rsid w:val="00897442"/>
    <w:rsid w:val="008A0D07"/>
    <w:rsid w:val="008A25DA"/>
    <w:rsid w:val="008A4AB1"/>
    <w:rsid w:val="008B0E2E"/>
    <w:rsid w:val="008C04BB"/>
    <w:rsid w:val="008D0F3C"/>
    <w:rsid w:val="008D175D"/>
    <w:rsid w:val="008D7FE5"/>
    <w:rsid w:val="008E5791"/>
    <w:rsid w:val="009002CD"/>
    <w:rsid w:val="0090595F"/>
    <w:rsid w:val="009100BF"/>
    <w:rsid w:val="00924B44"/>
    <w:rsid w:val="00927EF7"/>
    <w:rsid w:val="0095370F"/>
    <w:rsid w:val="00955921"/>
    <w:rsid w:val="00963227"/>
    <w:rsid w:val="00966CDA"/>
    <w:rsid w:val="00970356"/>
    <w:rsid w:val="00972CAC"/>
    <w:rsid w:val="00972EBE"/>
    <w:rsid w:val="0097370D"/>
    <w:rsid w:val="00975CEC"/>
    <w:rsid w:val="009805BE"/>
    <w:rsid w:val="00980C77"/>
    <w:rsid w:val="009A0CCF"/>
    <w:rsid w:val="009A110B"/>
    <w:rsid w:val="009B0858"/>
    <w:rsid w:val="009C02E2"/>
    <w:rsid w:val="009C276E"/>
    <w:rsid w:val="009C39CF"/>
    <w:rsid w:val="009C56D4"/>
    <w:rsid w:val="009D014E"/>
    <w:rsid w:val="009D2EAA"/>
    <w:rsid w:val="009E257A"/>
    <w:rsid w:val="009E2E5E"/>
    <w:rsid w:val="009F13B1"/>
    <w:rsid w:val="009F2607"/>
    <w:rsid w:val="009F308A"/>
    <w:rsid w:val="00A0403C"/>
    <w:rsid w:val="00A16250"/>
    <w:rsid w:val="00A27CD1"/>
    <w:rsid w:val="00A315B3"/>
    <w:rsid w:val="00A33F1E"/>
    <w:rsid w:val="00A41EF6"/>
    <w:rsid w:val="00A425A6"/>
    <w:rsid w:val="00A47D5D"/>
    <w:rsid w:val="00A70B42"/>
    <w:rsid w:val="00A81E36"/>
    <w:rsid w:val="00A842C6"/>
    <w:rsid w:val="00A936BC"/>
    <w:rsid w:val="00AB75AF"/>
    <w:rsid w:val="00AC77E8"/>
    <w:rsid w:val="00AD2DFB"/>
    <w:rsid w:val="00AE3FB6"/>
    <w:rsid w:val="00AE653E"/>
    <w:rsid w:val="00AE7472"/>
    <w:rsid w:val="00AF2531"/>
    <w:rsid w:val="00AF4442"/>
    <w:rsid w:val="00B03CF2"/>
    <w:rsid w:val="00B03D5F"/>
    <w:rsid w:val="00B04F12"/>
    <w:rsid w:val="00B1245D"/>
    <w:rsid w:val="00B12718"/>
    <w:rsid w:val="00B15F76"/>
    <w:rsid w:val="00B205F9"/>
    <w:rsid w:val="00B33CD9"/>
    <w:rsid w:val="00B5486B"/>
    <w:rsid w:val="00B5505D"/>
    <w:rsid w:val="00B63625"/>
    <w:rsid w:val="00B83303"/>
    <w:rsid w:val="00BB4413"/>
    <w:rsid w:val="00BD2AFA"/>
    <w:rsid w:val="00BE16B7"/>
    <w:rsid w:val="00BF1B2C"/>
    <w:rsid w:val="00BF7857"/>
    <w:rsid w:val="00C00D8C"/>
    <w:rsid w:val="00C52F83"/>
    <w:rsid w:val="00C53292"/>
    <w:rsid w:val="00C63FA0"/>
    <w:rsid w:val="00C65334"/>
    <w:rsid w:val="00C72176"/>
    <w:rsid w:val="00C83B22"/>
    <w:rsid w:val="00CB4865"/>
    <w:rsid w:val="00CD1E56"/>
    <w:rsid w:val="00CE4F57"/>
    <w:rsid w:val="00CE7616"/>
    <w:rsid w:val="00CF4A76"/>
    <w:rsid w:val="00D00CF5"/>
    <w:rsid w:val="00D07FA9"/>
    <w:rsid w:val="00D37D72"/>
    <w:rsid w:val="00D40F23"/>
    <w:rsid w:val="00D47250"/>
    <w:rsid w:val="00D519F8"/>
    <w:rsid w:val="00D55104"/>
    <w:rsid w:val="00D645D0"/>
    <w:rsid w:val="00D704D1"/>
    <w:rsid w:val="00D75A19"/>
    <w:rsid w:val="00D81013"/>
    <w:rsid w:val="00D94654"/>
    <w:rsid w:val="00DA11C5"/>
    <w:rsid w:val="00DA4C05"/>
    <w:rsid w:val="00DA568A"/>
    <w:rsid w:val="00DB5B80"/>
    <w:rsid w:val="00DC30E5"/>
    <w:rsid w:val="00DE6B5B"/>
    <w:rsid w:val="00E0445A"/>
    <w:rsid w:val="00E055BE"/>
    <w:rsid w:val="00E06440"/>
    <w:rsid w:val="00E07EE3"/>
    <w:rsid w:val="00E131B5"/>
    <w:rsid w:val="00E13D61"/>
    <w:rsid w:val="00E20869"/>
    <w:rsid w:val="00E31C55"/>
    <w:rsid w:val="00E33A73"/>
    <w:rsid w:val="00E41A04"/>
    <w:rsid w:val="00E55E08"/>
    <w:rsid w:val="00E65C3B"/>
    <w:rsid w:val="00E95360"/>
    <w:rsid w:val="00EA155C"/>
    <w:rsid w:val="00EA31DF"/>
    <w:rsid w:val="00EB2761"/>
    <w:rsid w:val="00EB2DBD"/>
    <w:rsid w:val="00EB3B9D"/>
    <w:rsid w:val="00EC060B"/>
    <w:rsid w:val="00EC21D6"/>
    <w:rsid w:val="00EC4103"/>
    <w:rsid w:val="00EF0059"/>
    <w:rsid w:val="00EF2C70"/>
    <w:rsid w:val="00EF485F"/>
    <w:rsid w:val="00EF5630"/>
    <w:rsid w:val="00EF6045"/>
    <w:rsid w:val="00EF70AD"/>
    <w:rsid w:val="00EF7449"/>
    <w:rsid w:val="00F01EBE"/>
    <w:rsid w:val="00F219A7"/>
    <w:rsid w:val="00F41ECE"/>
    <w:rsid w:val="00F52EB2"/>
    <w:rsid w:val="00F61768"/>
    <w:rsid w:val="00F72F0A"/>
    <w:rsid w:val="00F74B95"/>
    <w:rsid w:val="00F755CB"/>
    <w:rsid w:val="00F84024"/>
    <w:rsid w:val="00F840AE"/>
    <w:rsid w:val="00F84D1C"/>
    <w:rsid w:val="00F94935"/>
    <w:rsid w:val="00FA578E"/>
    <w:rsid w:val="00FB20AB"/>
    <w:rsid w:val="00FB40C7"/>
    <w:rsid w:val="00FB53D0"/>
    <w:rsid w:val="00FD4024"/>
    <w:rsid w:val="00FD490F"/>
    <w:rsid w:val="00FE0650"/>
    <w:rsid w:val="00FF196E"/>
    <w:rsid w:val="00FF42B7"/>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2529"/>
    <o:shapelayout v:ext="edit">
      <o:idmap v:ext="edit" data="1"/>
    </o:shapelayout>
  </w:shapeDefaults>
  <w:decimalSymbol w:val="."/>
  <w:listSeparator w:val=","/>
  <w14:docId w14:val="713AD312"/>
  <w15:docId w15:val="{DDCC1063-4B5A-495D-897D-7CC98B6AB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uiPriority="7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E7616"/>
    <w:rPr>
      <w:rFonts w:ascii="Arial" w:hAnsi="Arial"/>
    </w:rPr>
  </w:style>
  <w:style w:type="paragraph" w:styleId="Heading1">
    <w:name w:val="heading 1"/>
    <w:basedOn w:val="Normal"/>
    <w:next w:val="Normal"/>
    <w:qFormat/>
    <w:rsid w:val="00CE7616"/>
    <w:pPr>
      <w:keepNext/>
      <w:ind w:left="360" w:hanging="360"/>
      <w:outlineLvl w:val="0"/>
    </w:pPr>
    <w:rPr>
      <w:b/>
    </w:rPr>
  </w:style>
  <w:style w:type="paragraph" w:styleId="Heading2">
    <w:name w:val="heading 2"/>
    <w:basedOn w:val="Normal"/>
    <w:next w:val="Normal"/>
    <w:link w:val="Heading2Char"/>
    <w:qFormat/>
    <w:rsid w:val="00CE7616"/>
    <w:pPr>
      <w:keepNext/>
      <w:tabs>
        <w:tab w:val="left" w:pos="360"/>
      </w:tabs>
      <w:ind w:left="360" w:hanging="360"/>
      <w:outlineLvl w:val="1"/>
    </w:pPr>
    <w:rPr>
      <w:b/>
      <w:color w:val="000000"/>
    </w:rPr>
  </w:style>
  <w:style w:type="paragraph" w:styleId="Heading3">
    <w:name w:val="heading 3"/>
    <w:basedOn w:val="Normal"/>
    <w:next w:val="Normal"/>
    <w:qFormat/>
    <w:rsid w:val="00CE7616"/>
    <w:pPr>
      <w:keepNext/>
      <w:outlineLvl w:val="2"/>
    </w:pPr>
    <w:rPr>
      <w:u w:val="single"/>
    </w:rPr>
  </w:style>
  <w:style w:type="paragraph" w:styleId="Heading4">
    <w:name w:val="heading 4"/>
    <w:basedOn w:val="Normal"/>
    <w:next w:val="Normal"/>
    <w:qFormat/>
    <w:rsid w:val="00CE7616"/>
    <w:pPr>
      <w:keepNext/>
      <w:numPr>
        <w:numId w:val="1"/>
      </w:numPr>
      <w:spacing w:line="360" w:lineRule="auto"/>
      <w:outlineLvl w:val="3"/>
    </w:pPr>
    <w:rPr>
      <w:b/>
      <w:sz w:val="24"/>
    </w:rPr>
  </w:style>
  <w:style w:type="paragraph" w:styleId="Heading5">
    <w:name w:val="heading 5"/>
    <w:basedOn w:val="Normal"/>
    <w:next w:val="Normal"/>
    <w:qFormat/>
    <w:rsid w:val="00CE7616"/>
    <w:pPr>
      <w:keepNext/>
      <w:ind w:left="5040"/>
      <w:outlineLvl w:val="4"/>
    </w:pPr>
    <w:rPr>
      <w:sz w:val="24"/>
    </w:rPr>
  </w:style>
  <w:style w:type="paragraph" w:styleId="Heading6">
    <w:name w:val="heading 6"/>
    <w:basedOn w:val="Normal"/>
    <w:next w:val="Normal"/>
    <w:qFormat/>
    <w:rsid w:val="00CE7616"/>
    <w:pPr>
      <w:keepNext/>
      <w:jc w:val="center"/>
      <w:outlineLvl w:val="5"/>
    </w:pPr>
    <w:rPr>
      <w:b/>
    </w:rPr>
  </w:style>
  <w:style w:type="paragraph" w:styleId="Heading7">
    <w:name w:val="heading 7"/>
    <w:basedOn w:val="Normal"/>
    <w:next w:val="Normal"/>
    <w:qFormat/>
    <w:rsid w:val="00CE7616"/>
    <w:pPr>
      <w:keepNext/>
      <w:outlineLvl w:val="6"/>
    </w:pPr>
    <w:rPr>
      <w:sz w:val="24"/>
    </w:rPr>
  </w:style>
  <w:style w:type="paragraph" w:styleId="Heading8">
    <w:name w:val="heading 8"/>
    <w:basedOn w:val="Normal"/>
    <w:next w:val="Normal"/>
    <w:qFormat/>
    <w:rsid w:val="00CE7616"/>
    <w:pPr>
      <w:keepNext/>
      <w:spacing w:line="360" w:lineRule="auto"/>
      <w:jc w:val="right"/>
      <w:outlineLvl w:val="7"/>
    </w:pPr>
    <w:rPr>
      <w:b/>
      <w:i/>
      <w:sz w:val="22"/>
    </w:rPr>
  </w:style>
  <w:style w:type="paragraph" w:styleId="Heading9">
    <w:name w:val="heading 9"/>
    <w:basedOn w:val="Normal"/>
    <w:next w:val="Normal"/>
    <w:qFormat/>
    <w:rsid w:val="00CE7616"/>
    <w:pPr>
      <w:keepNext/>
      <w:outlineLvl w:val="8"/>
    </w:pPr>
    <w:rPr>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initionList">
    <w:name w:val="Definition List"/>
    <w:basedOn w:val="Normal"/>
    <w:next w:val="Normal"/>
    <w:rsid w:val="00CE7616"/>
    <w:pPr>
      <w:ind w:left="360"/>
    </w:pPr>
    <w:rPr>
      <w:snapToGrid w:val="0"/>
      <w:sz w:val="24"/>
    </w:rPr>
  </w:style>
  <w:style w:type="character" w:styleId="Hyperlink">
    <w:name w:val="Hyperlink"/>
    <w:semiHidden/>
    <w:rPr>
      <w:color w:val="0000FF"/>
      <w:u w:val="single"/>
    </w:rPr>
  </w:style>
  <w:style w:type="paragraph" w:styleId="BodyTextIndent">
    <w:name w:val="Body Text Indent"/>
    <w:basedOn w:val="Normal"/>
    <w:semiHidden/>
    <w:rsid w:val="00CE7616"/>
    <w:pPr>
      <w:spacing w:line="360" w:lineRule="auto"/>
      <w:ind w:left="720"/>
    </w:pPr>
    <w:rPr>
      <w:sz w:val="24"/>
    </w:rPr>
  </w:style>
  <w:style w:type="paragraph" w:styleId="BodyText">
    <w:name w:val="Body Text"/>
    <w:basedOn w:val="Normal"/>
    <w:semiHidden/>
    <w:rsid w:val="00CE7616"/>
    <w:rPr>
      <w:sz w:val="24"/>
    </w:rPr>
  </w:style>
  <w:style w:type="paragraph" w:customStyle="1" w:styleId="Head">
    <w:name w:val="Head"/>
    <w:basedOn w:val="Normal"/>
    <w:pPr>
      <w:keepNext/>
      <w:tabs>
        <w:tab w:val="left" w:pos="360"/>
      </w:tabs>
      <w:spacing w:line="360" w:lineRule="auto"/>
      <w:ind w:left="360" w:hanging="360"/>
    </w:pPr>
    <w:rPr>
      <w:b/>
      <w:sz w:val="28"/>
    </w:rPr>
  </w:style>
  <w:style w:type="paragraph" w:customStyle="1" w:styleId="References">
    <w:name w:val="References"/>
    <w:basedOn w:val="Normal"/>
    <w:rsid w:val="00CE7616"/>
    <w:pPr>
      <w:ind w:left="446" w:hanging="446"/>
    </w:pPr>
  </w:style>
  <w:style w:type="paragraph" w:styleId="Footer">
    <w:name w:val="footer"/>
    <w:basedOn w:val="Normal"/>
    <w:pPr>
      <w:tabs>
        <w:tab w:val="center" w:pos="4320"/>
        <w:tab w:val="right" w:pos="8640"/>
      </w:tabs>
      <w:spacing w:line="480" w:lineRule="auto"/>
    </w:pPr>
    <w:rPr>
      <w:sz w:val="24"/>
    </w:rPr>
  </w:style>
  <w:style w:type="paragraph" w:customStyle="1" w:styleId="Head2">
    <w:name w:val="Head 2"/>
    <w:basedOn w:val="Normal"/>
    <w:rsid w:val="00441EDC"/>
    <w:pPr>
      <w:pBdr>
        <w:bottom w:val="single" w:sz="4" w:space="1" w:color="auto"/>
      </w:pBdr>
      <w:tabs>
        <w:tab w:val="left" w:pos="446"/>
      </w:tabs>
    </w:pPr>
    <w:rPr>
      <w:b/>
      <w:sz w:val="26"/>
    </w:rPr>
  </w:style>
  <w:style w:type="paragraph" w:customStyle="1" w:styleId="Checklist2">
    <w:name w:val="Checklist 2"/>
    <w:basedOn w:val="Normal"/>
    <w:pPr>
      <w:tabs>
        <w:tab w:val="left" w:pos="1080"/>
      </w:tabs>
      <w:ind w:left="1080" w:hanging="1080"/>
    </w:pPr>
    <w:rPr>
      <w:sz w:val="24"/>
    </w:rPr>
  </w:style>
  <w:style w:type="paragraph" w:styleId="Header">
    <w:name w:val="header"/>
    <w:basedOn w:val="Normal"/>
    <w:semiHidden/>
    <w:rsid w:val="00CE7616"/>
    <w:pPr>
      <w:tabs>
        <w:tab w:val="center" w:pos="4320"/>
        <w:tab w:val="right" w:pos="8640"/>
      </w:tabs>
    </w:pPr>
  </w:style>
  <w:style w:type="character" w:styleId="PageNumber">
    <w:name w:val="page number"/>
    <w:semiHidden/>
    <w:rsid w:val="00CE7616"/>
    <w:rPr>
      <w:rFonts w:ascii="Arial" w:hAnsi="Arial"/>
      <w:sz w:val="20"/>
    </w:rPr>
  </w:style>
  <w:style w:type="paragraph" w:styleId="BalloonText">
    <w:name w:val="Balloon Text"/>
    <w:basedOn w:val="Normal"/>
    <w:semiHidden/>
    <w:rPr>
      <w:rFonts w:ascii="Tahoma" w:hAnsi="Tahoma"/>
      <w:sz w:val="16"/>
    </w:rPr>
  </w:style>
  <w:style w:type="paragraph" w:styleId="BodyText2">
    <w:name w:val="Body Text 2"/>
    <w:basedOn w:val="Normal"/>
    <w:semiHidden/>
    <w:pPr>
      <w:spacing w:line="360" w:lineRule="auto"/>
    </w:pPr>
    <w:rPr>
      <w:color w:val="FF0000"/>
      <w:sz w:val="24"/>
    </w:rPr>
  </w:style>
  <w:style w:type="paragraph" w:styleId="BodyText3">
    <w:name w:val="Body Text 3"/>
    <w:basedOn w:val="Normal"/>
    <w:semiHidden/>
    <w:rsid w:val="00CE7616"/>
    <w:rPr>
      <w:color w:val="000000"/>
    </w:rPr>
  </w:style>
  <w:style w:type="paragraph" w:customStyle="1" w:styleId="1">
    <w:name w:val="1."/>
    <w:basedOn w:val="Normal"/>
    <w:rsid w:val="00CE7616"/>
    <w:pPr>
      <w:ind w:left="720" w:hanging="360"/>
    </w:pPr>
    <w:rPr>
      <w:color w:val="000000"/>
    </w:rPr>
  </w:style>
  <w:style w:type="paragraph" w:customStyle="1" w:styleId="a">
    <w:name w:val="a."/>
    <w:basedOn w:val="Normal"/>
    <w:rsid w:val="00CE7616"/>
    <w:pPr>
      <w:ind w:left="1080" w:hanging="360"/>
    </w:pPr>
    <w:rPr>
      <w:color w:val="000000"/>
    </w:rPr>
  </w:style>
  <w:style w:type="paragraph" w:customStyle="1" w:styleId="10">
    <w:name w:val="(1)"/>
    <w:basedOn w:val="Normal"/>
    <w:rsid w:val="00CE7616"/>
    <w:pPr>
      <w:ind w:left="1440" w:hanging="360"/>
    </w:pPr>
  </w:style>
  <w:style w:type="paragraph" w:styleId="BodyTextIndent2">
    <w:name w:val="Body Text Indent 2"/>
    <w:basedOn w:val="Normal"/>
    <w:semiHidden/>
    <w:rsid w:val="00CE7616"/>
    <w:pPr>
      <w:ind w:left="1440" w:hanging="1440"/>
    </w:pPr>
    <w:rPr>
      <w:color w:val="000000"/>
    </w:rPr>
  </w:style>
  <w:style w:type="paragraph" w:styleId="BodyTextIndent3">
    <w:name w:val="Body Text Indent 3"/>
    <w:basedOn w:val="Normal"/>
    <w:semiHidden/>
    <w:rsid w:val="00CE7616"/>
    <w:pPr>
      <w:ind w:left="720"/>
    </w:pPr>
    <w:rPr>
      <w:b/>
      <w:i/>
      <w:color w:val="000000"/>
    </w:rPr>
  </w:style>
  <w:style w:type="paragraph" w:customStyle="1" w:styleId="Text">
    <w:name w:val="Text"/>
    <w:basedOn w:val="Normal"/>
    <w:pPr>
      <w:tabs>
        <w:tab w:val="left" w:pos="360"/>
        <w:tab w:val="left" w:pos="720"/>
        <w:tab w:val="left" w:pos="1080"/>
        <w:tab w:val="left" w:pos="1440"/>
        <w:tab w:val="left" w:pos="1800"/>
        <w:tab w:val="left" w:pos="2160"/>
        <w:tab w:val="left" w:pos="2520"/>
        <w:tab w:val="left" w:pos="2880"/>
      </w:tabs>
      <w:spacing w:line="240" w:lineRule="atLeast"/>
    </w:pPr>
    <w:rPr>
      <w:rFonts w:ascii="Times New Roman" w:hAnsi="Times New Roman"/>
    </w:rPr>
  </w:style>
  <w:style w:type="character" w:styleId="CommentReference">
    <w:name w:val="annotation reference"/>
    <w:semiHidden/>
    <w:rsid w:val="003732E0"/>
    <w:rPr>
      <w:sz w:val="16"/>
      <w:szCs w:val="16"/>
    </w:rPr>
  </w:style>
  <w:style w:type="paragraph" w:customStyle="1" w:styleId="Head3">
    <w:name w:val="Head 3"/>
    <w:basedOn w:val="Normal"/>
    <w:rsid w:val="00CE7616"/>
    <w:pPr>
      <w:keepNext/>
      <w:spacing w:before="60"/>
      <w:jc w:val="right"/>
    </w:pPr>
    <w:rPr>
      <w:i/>
      <w:color w:val="000000"/>
    </w:rPr>
  </w:style>
  <w:style w:type="paragraph" w:customStyle="1" w:styleId="Head1">
    <w:name w:val="Head 1"/>
    <w:basedOn w:val="Heading1"/>
    <w:rsid w:val="00CE7616"/>
    <w:pPr>
      <w:spacing w:after="180" w:line="360" w:lineRule="auto"/>
    </w:pPr>
    <w:rPr>
      <w:color w:val="000000"/>
      <w:sz w:val="32"/>
    </w:rPr>
  </w:style>
  <w:style w:type="paragraph" w:styleId="CommentText">
    <w:name w:val="annotation text"/>
    <w:basedOn w:val="Normal"/>
    <w:semiHidden/>
    <w:rsid w:val="00CE7616"/>
  </w:style>
  <w:style w:type="paragraph" w:styleId="CommentSubject">
    <w:name w:val="annotation subject"/>
    <w:basedOn w:val="CommentText"/>
    <w:next w:val="CommentText"/>
    <w:semiHidden/>
    <w:rsid w:val="00CE7616"/>
    <w:rPr>
      <w:b/>
      <w:bCs/>
    </w:rPr>
  </w:style>
  <w:style w:type="paragraph" w:styleId="ListParagraph">
    <w:name w:val="List Paragraph"/>
    <w:basedOn w:val="Normal"/>
    <w:uiPriority w:val="34"/>
    <w:qFormat/>
    <w:rsid w:val="00301787"/>
    <w:pPr>
      <w:ind w:left="720"/>
      <w:contextualSpacing/>
    </w:pPr>
  </w:style>
  <w:style w:type="paragraph" w:styleId="HTMLPreformatted">
    <w:name w:val="HTML Preformatted"/>
    <w:basedOn w:val="Normal"/>
    <w:link w:val="HTMLPreformattedChar"/>
    <w:uiPriority w:val="99"/>
    <w:semiHidden/>
    <w:unhideWhenUsed/>
    <w:rsid w:val="00C83B22"/>
    <w:rPr>
      <w:rFonts w:ascii="Courier" w:hAnsi="Courier"/>
    </w:rPr>
  </w:style>
  <w:style w:type="character" w:customStyle="1" w:styleId="HTMLPreformattedChar">
    <w:name w:val="HTML Preformatted Char"/>
    <w:basedOn w:val="DefaultParagraphFont"/>
    <w:link w:val="HTMLPreformatted"/>
    <w:uiPriority w:val="99"/>
    <w:semiHidden/>
    <w:rsid w:val="00C83B22"/>
    <w:rPr>
      <w:rFonts w:ascii="Courier" w:hAnsi="Courier"/>
    </w:rPr>
  </w:style>
  <w:style w:type="table" w:styleId="TableGrid">
    <w:name w:val="Table Grid"/>
    <w:basedOn w:val="TableNormal"/>
    <w:uiPriority w:val="59"/>
    <w:rsid w:val="00C5329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rsid w:val="00FB53D0"/>
    <w:rPr>
      <w:rFonts w:ascii="Arial" w:hAnsi="Arial"/>
      <w:b/>
      <w:color w:val="000000"/>
    </w:rPr>
  </w:style>
  <w:style w:type="paragraph" w:styleId="Revision">
    <w:name w:val="Revision"/>
    <w:hidden/>
    <w:uiPriority w:val="99"/>
    <w:semiHidden/>
    <w:rsid w:val="001D72C4"/>
    <w:rPr>
      <w:rFonts w:ascii="Century Gothic" w:hAnsi="Century Gothi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66144">
      <w:bodyDiv w:val="1"/>
      <w:marLeft w:val="0"/>
      <w:marRight w:val="0"/>
      <w:marTop w:val="0"/>
      <w:marBottom w:val="0"/>
      <w:divBdr>
        <w:top w:val="none" w:sz="0" w:space="0" w:color="auto"/>
        <w:left w:val="none" w:sz="0" w:space="0" w:color="auto"/>
        <w:bottom w:val="none" w:sz="0" w:space="0" w:color="auto"/>
        <w:right w:val="none" w:sz="0" w:space="0" w:color="auto"/>
      </w:divBdr>
    </w:div>
    <w:div w:id="30149964">
      <w:bodyDiv w:val="1"/>
      <w:marLeft w:val="0"/>
      <w:marRight w:val="0"/>
      <w:marTop w:val="0"/>
      <w:marBottom w:val="0"/>
      <w:divBdr>
        <w:top w:val="none" w:sz="0" w:space="0" w:color="auto"/>
        <w:left w:val="none" w:sz="0" w:space="0" w:color="auto"/>
        <w:bottom w:val="none" w:sz="0" w:space="0" w:color="auto"/>
        <w:right w:val="none" w:sz="0" w:space="0" w:color="auto"/>
      </w:divBdr>
    </w:div>
    <w:div w:id="118845728">
      <w:bodyDiv w:val="1"/>
      <w:marLeft w:val="0"/>
      <w:marRight w:val="0"/>
      <w:marTop w:val="0"/>
      <w:marBottom w:val="0"/>
      <w:divBdr>
        <w:top w:val="none" w:sz="0" w:space="0" w:color="auto"/>
        <w:left w:val="none" w:sz="0" w:space="0" w:color="auto"/>
        <w:bottom w:val="none" w:sz="0" w:space="0" w:color="auto"/>
        <w:right w:val="none" w:sz="0" w:space="0" w:color="auto"/>
      </w:divBdr>
    </w:div>
    <w:div w:id="156578505">
      <w:bodyDiv w:val="1"/>
      <w:marLeft w:val="0"/>
      <w:marRight w:val="0"/>
      <w:marTop w:val="0"/>
      <w:marBottom w:val="0"/>
      <w:divBdr>
        <w:top w:val="none" w:sz="0" w:space="0" w:color="auto"/>
        <w:left w:val="none" w:sz="0" w:space="0" w:color="auto"/>
        <w:bottom w:val="none" w:sz="0" w:space="0" w:color="auto"/>
        <w:right w:val="none" w:sz="0" w:space="0" w:color="auto"/>
      </w:divBdr>
    </w:div>
    <w:div w:id="220288907">
      <w:bodyDiv w:val="1"/>
      <w:marLeft w:val="0"/>
      <w:marRight w:val="0"/>
      <w:marTop w:val="0"/>
      <w:marBottom w:val="0"/>
      <w:divBdr>
        <w:top w:val="none" w:sz="0" w:space="0" w:color="auto"/>
        <w:left w:val="none" w:sz="0" w:space="0" w:color="auto"/>
        <w:bottom w:val="none" w:sz="0" w:space="0" w:color="auto"/>
        <w:right w:val="none" w:sz="0" w:space="0" w:color="auto"/>
      </w:divBdr>
    </w:div>
    <w:div w:id="274101232">
      <w:bodyDiv w:val="1"/>
      <w:marLeft w:val="0"/>
      <w:marRight w:val="0"/>
      <w:marTop w:val="0"/>
      <w:marBottom w:val="0"/>
      <w:divBdr>
        <w:top w:val="none" w:sz="0" w:space="0" w:color="auto"/>
        <w:left w:val="none" w:sz="0" w:space="0" w:color="auto"/>
        <w:bottom w:val="none" w:sz="0" w:space="0" w:color="auto"/>
        <w:right w:val="none" w:sz="0" w:space="0" w:color="auto"/>
      </w:divBdr>
    </w:div>
    <w:div w:id="383874273">
      <w:bodyDiv w:val="1"/>
      <w:marLeft w:val="0"/>
      <w:marRight w:val="0"/>
      <w:marTop w:val="0"/>
      <w:marBottom w:val="0"/>
      <w:divBdr>
        <w:top w:val="none" w:sz="0" w:space="0" w:color="auto"/>
        <w:left w:val="none" w:sz="0" w:space="0" w:color="auto"/>
        <w:bottom w:val="none" w:sz="0" w:space="0" w:color="auto"/>
        <w:right w:val="none" w:sz="0" w:space="0" w:color="auto"/>
      </w:divBdr>
    </w:div>
    <w:div w:id="451049045">
      <w:bodyDiv w:val="1"/>
      <w:marLeft w:val="0"/>
      <w:marRight w:val="0"/>
      <w:marTop w:val="0"/>
      <w:marBottom w:val="0"/>
      <w:divBdr>
        <w:top w:val="none" w:sz="0" w:space="0" w:color="auto"/>
        <w:left w:val="none" w:sz="0" w:space="0" w:color="auto"/>
        <w:bottom w:val="none" w:sz="0" w:space="0" w:color="auto"/>
        <w:right w:val="none" w:sz="0" w:space="0" w:color="auto"/>
      </w:divBdr>
    </w:div>
    <w:div w:id="484592334">
      <w:bodyDiv w:val="1"/>
      <w:marLeft w:val="0"/>
      <w:marRight w:val="0"/>
      <w:marTop w:val="0"/>
      <w:marBottom w:val="0"/>
      <w:divBdr>
        <w:top w:val="none" w:sz="0" w:space="0" w:color="auto"/>
        <w:left w:val="none" w:sz="0" w:space="0" w:color="auto"/>
        <w:bottom w:val="none" w:sz="0" w:space="0" w:color="auto"/>
        <w:right w:val="none" w:sz="0" w:space="0" w:color="auto"/>
      </w:divBdr>
    </w:div>
    <w:div w:id="669723916">
      <w:bodyDiv w:val="1"/>
      <w:marLeft w:val="0"/>
      <w:marRight w:val="0"/>
      <w:marTop w:val="0"/>
      <w:marBottom w:val="0"/>
      <w:divBdr>
        <w:top w:val="none" w:sz="0" w:space="0" w:color="auto"/>
        <w:left w:val="none" w:sz="0" w:space="0" w:color="auto"/>
        <w:bottom w:val="none" w:sz="0" w:space="0" w:color="auto"/>
        <w:right w:val="none" w:sz="0" w:space="0" w:color="auto"/>
      </w:divBdr>
    </w:div>
    <w:div w:id="803887637">
      <w:bodyDiv w:val="1"/>
      <w:marLeft w:val="0"/>
      <w:marRight w:val="0"/>
      <w:marTop w:val="0"/>
      <w:marBottom w:val="0"/>
      <w:divBdr>
        <w:top w:val="none" w:sz="0" w:space="0" w:color="auto"/>
        <w:left w:val="none" w:sz="0" w:space="0" w:color="auto"/>
        <w:bottom w:val="none" w:sz="0" w:space="0" w:color="auto"/>
        <w:right w:val="none" w:sz="0" w:space="0" w:color="auto"/>
      </w:divBdr>
    </w:div>
    <w:div w:id="812869976">
      <w:bodyDiv w:val="1"/>
      <w:marLeft w:val="0"/>
      <w:marRight w:val="0"/>
      <w:marTop w:val="0"/>
      <w:marBottom w:val="0"/>
      <w:divBdr>
        <w:top w:val="none" w:sz="0" w:space="0" w:color="auto"/>
        <w:left w:val="none" w:sz="0" w:space="0" w:color="auto"/>
        <w:bottom w:val="none" w:sz="0" w:space="0" w:color="auto"/>
        <w:right w:val="none" w:sz="0" w:space="0" w:color="auto"/>
      </w:divBdr>
    </w:div>
    <w:div w:id="923953476">
      <w:bodyDiv w:val="1"/>
      <w:marLeft w:val="0"/>
      <w:marRight w:val="0"/>
      <w:marTop w:val="0"/>
      <w:marBottom w:val="0"/>
      <w:divBdr>
        <w:top w:val="none" w:sz="0" w:space="0" w:color="auto"/>
        <w:left w:val="none" w:sz="0" w:space="0" w:color="auto"/>
        <w:bottom w:val="none" w:sz="0" w:space="0" w:color="auto"/>
        <w:right w:val="none" w:sz="0" w:space="0" w:color="auto"/>
      </w:divBdr>
    </w:div>
    <w:div w:id="951284985">
      <w:bodyDiv w:val="1"/>
      <w:marLeft w:val="0"/>
      <w:marRight w:val="0"/>
      <w:marTop w:val="0"/>
      <w:marBottom w:val="0"/>
      <w:divBdr>
        <w:top w:val="none" w:sz="0" w:space="0" w:color="auto"/>
        <w:left w:val="none" w:sz="0" w:space="0" w:color="auto"/>
        <w:bottom w:val="none" w:sz="0" w:space="0" w:color="auto"/>
        <w:right w:val="none" w:sz="0" w:space="0" w:color="auto"/>
      </w:divBdr>
    </w:div>
    <w:div w:id="1272055163">
      <w:bodyDiv w:val="1"/>
      <w:marLeft w:val="0"/>
      <w:marRight w:val="0"/>
      <w:marTop w:val="0"/>
      <w:marBottom w:val="0"/>
      <w:divBdr>
        <w:top w:val="none" w:sz="0" w:space="0" w:color="auto"/>
        <w:left w:val="none" w:sz="0" w:space="0" w:color="auto"/>
        <w:bottom w:val="none" w:sz="0" w:space="0" w:color="auto"/>
        <w:right w:val="none" w:sz="0" w:space="0" w:color="auto"/>
      </w:divBdr>
    </w:div>
    <w:div w:id="1452284006">
      <w:bodyDiv w:val="1"/>
      <w:marLeft w:val="0"/>
      <w:marRight w:val="0"/>
      <w:marTop w:val="0"/>
      <w:marBottom w:val="0"/>
      <w:divBdr>
        <w:top w:val="none" w:sz="0" w:space="0" w:color="auto"/>
        <w:left w:val="none" w:sz="0" w:space="0" w:color="auto"/>
        <w:bottom w:val="none" w:sz="0" w:space="0" w:color="auto"/>
        <w:right w:val="none" w:sz="0" w:space="0" w:color="auto"/>
      </w:divBdr>
    </w:div>
    <w:div w:id="1651254226">
      <w:bodyDiv w:val="1"/>
      <w:marLeft w:val="0"/>
      <w:marRight w:val="0"/>
      <w:marTop w:val="0"/>
      <w:marBottom w:val="0"/>
      <w:divBdr>
        <w:top w:val="none" w:sz="0" w:space="0" w:color="auto"/>
        <w:left w:val="none" w:sz="0" w:space="0" w:color="auto"/>
        <w:bottom w:val="none" w:sz="0" w:space="0" w:color="auto"/>
        <w:right w:val="none" w:sz="0" w:space="0" w:color="auto"/>
      </w:divBdr>
    </w:div>
    <w:div w:id="1663577934">
      <w:bodyDiv w:val="1"/>
      <w:marLeft w:val="0"/>
      <w:marRight w:val="0"/>
      <w:marTop w:val="0"/>
      <w:marBottom w:val="0"/>
      <w:divBdr>
        <w:top w:val="none" w:sz="0" w:space="0" w:color="auto"/>
        <w:left w:val="none" w:sz="0" w:space="0" w:color="auto"/>
        <w:bottom w:val="none" w:sz="0" w:space="0" w:color="auto"/>
        <w:right w:val="none" w:sz="0" w:space="0" w:color="auto"/>
      </w:divBdr>
    </w:div>
    <w:div w:id="1756318887">
      <w:bodyDiv w:val="1"/>
      <w:marLeft w:val="0"/>
      <w:marRight w:val="0"/>
      <w:marTop w:val="0"/>
      <w:marBottom w:val="0"/>
      <w:divBdr>
        <w:top w:val="none" w:sz="0" w:space="0" w:color="auto"/>
        <w:left w:val="none" w:sz="0" w:space="0" w:color="auto"/>
        <w:bottom w:val="none" w:sz="0" w:space="0" w:color="auto"/>
        <w:right w:val="none" w:sz="0" w:space="0" w:color="auto"/>
      </w:divBdr>
    </w:div>
    <w:div w:id="1834249444">
      <w:bodyDiv w:val="1"/>
      <w:marLeft w:val="0"/>
      <w:marRight w:val="0"/>
      <w:marTop w:val="0"/>
      <w:marBottom w:val="0"/>
      <w:divBdr>
        <w:top w:val="none" w:sz="0" w:space="0" w:color="auto"/>
        <w:left w:val="none" w:sz="0" w:space="0" w:color="auto"/>
        <w:bottom w:val="none" w:sz="0" w:space="0" w:color="auto"/>
        <w:right w:val="none" w:sz="0" w:space="0" w:color="auto"/>
      </w:divBdr>
    </w:div>
    <w:div w:id="1852260730">
      <w:bodyDiv w:val="1"/>
      <w:marLeft w:val="0"/>
      <w:marRight w:val="0"/>
      <w:marTop w:val="0"/>
      <w:marBottom w:val="0"/>
      <w:divBdr>
        <w:top w:val="none" w:sz="0" w:space="0" w:color="auto"/>
        <w:left w:val="none" w:sz="0" w:space="0" w:color="auto"/>
        <w:bottom w:val="none" w:sz="0" w:space="0" w:color="auto"/>
        <w:right w:val="none" w:sz="0" w:space="0" w:color="auto"/>
      </w:divBdr>
    </w:div>
    <w:div w:id="1989358420">
      <w:bodyDiv w:val="1"/>
      <w:marLeft w:val="0"/>
      <w:marRight w:val="0"/>
      <w:marTop w:val="0"/>
      <w:marBottom w:val="0"/>
      <w:divBdr>
        <w:top w:val="none" w:sz="0" w:space="0" w:color="auto"/>
        <w:left w:val="none" w:sz="0" w:space="0" w:color="auto"/>
        <w:bottom w:val="none" w:sz="0" w:space="0" w:color="auto"/>
        <w:right w:val="none" w:sz="0" w:space="0" w:color="auto"/>
      </w:divBdr>
    </w:div>
    <w:div w:id="2020765608">
      <w:bodyDiv w:val="1"/>
      <w:marLeft w:val="0"/>
      <w:marRight w:val="0"/>
      <w:marTop w:val="0"/>
      <w:marBottom w:val="0"/>
      <w:divBdr>
        <w:top w:val="none" w:sz="0" w:space="0" w:color="auto"/>
        <w:left w:val="none" w:sz="0" w:space="0" w:color="auto"/>
        <w:bottom w:val="none" w:sz="0" w:space="0" w:color="auto"/>
        <w:right w:val="none" w:sz="0" w:space="0" w:color="auto"/>
      </w:divBdr>
    </w:div>
    <w:div w:id="2055814769">
      <w:bodyDiv w:val="1"/>
      <w:marLeft w:val="0"/>
      <w:marRight w:val="0"/>
      <w:marTop w:val="0"/>
      <w:marBottom w:val="0"/>
      <w:divBdr>
        <w:top w:val="none" w:sz="0" w:space="0" w:color="auto"/>
        <w:left w:val="none" w:sz="0" w:space="0" w:color="auto"/>
        <w:bottom w:val="none" w:sz="0" w:space="0" w:color="auto"/>
        <w:right w:val="none" w:sz="0" w:space="0" w:color="auto"/>
      </w:divBdr>
    </w:div>
    <w:div w:id="20949289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18" Type="http://schemas.openxmlformats.org/officeDocument/2006/relationships/footer" Target="footer6.xml"/><Relationship Id="rId3" Type="http://schemas.openxmlformats.org/officeDocument/2006/relationships/settings" Target="settings.xml"/><Relationship Id="rId21" Type="http://schemas.microsoft.com/office/2011/relationships/people" Target="people.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6.xml"/><Relationship Id="rId2" Type="http://schemas.openxmlformats.org/officeDocument/2006/relationships/styles" Target="styles.xml"/><Relationship Id="rId16" Type="http://schemas.openxmlformats.org/officeDocument/2006/relationships/header" Target="header5.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oter" Target="footer5.xml"/><Relationship Id="rId10" Type="http://schemas.openxmlformats.org/officeDocument/2006/relationships/footer" Target="footer2.xml"/><Relationship Id="rId19" Type="http://schemas.openxmlformats.org/officeDocument/2006/relationships/footer" Target="footer7.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theme" Target="theme/theme1.xml"/></Relationships>
</file>

<file path=word/_rels/footer3.xml.rels><?xml version="1.0" encoding="UTF-8" standalone="yes"?>
<Relationships xmlns="http://schemas.openxmlformats.org/package/2006/relationships"><Relationship Id="rId1" Type="http://schemas.openxmlformats.org/officeDocument/2006/relationships/hyperlink" Target="http://www.cap.org/cancerprotocols" TargetMode="Externa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11</Pages>
  <Words>4995</Words>
  <Characters>28474</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CAP Neuroblastoma Biopsy Cancer Protocol</vt:lpstr>
    </vt:vector>
  </TitlesOfParts>
  <Company>CRI</Company>
  <LinksUpToDate>false</LinksUpToDate>
  <CharactersWithSpaces>33403</CharactersWithSpaces>
  <SharedDoc>false</SharedDoc>
  <HLinks>
    <vt:vector size="6" baseType="variant">
      <vt:variant>
        <vt:i4>262158</vt:i4>
      </vt:variant>
      <vt:variant>
        <vt:i4>-1</vt:i4>
      </vt:variant>
      <vt:variant>
        <vt:i4>2049</vt:i4>
      </vt:variant>
      <vt:variant>
        <vt:i4>1</vt:i4>
      </vt:variant>
      <vt:variant>
        <vt:lpwstr>BWHeader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 Neuroblastoma Biopsy Cancer Protocol</dc:title>
  <dc:creator>CRI</dc:creator>
  <cp:lastModifiedBy>Elaine Haney (s)</cp:lastModifiedBy>
  <cp:revision>9</cp:revision>
  <cp:lastPrinted>2018-07-12T13:08:00Z</cp:lastPrinted>
  <dcterms:created xsi:type="dcterms:W3CDTF">2018-11-01T21:33:00Z</dcterms:created>
  <dcterms:modified xsi:type="dcterms:W3CDTF">2019-02-20T20:22:00Z</dcterms:modified>
</cp:coreProperties>
</file>